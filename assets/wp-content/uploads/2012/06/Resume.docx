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AA5BAE" w14:paraId="0735A90D" w14:textId="77777777">
        <w:tc>
          <w:tcPr>
            <w:tcW w:w="9576" w:type="dxa"/>
          </w:tcPr>
          <w:p w14:paraId="29C902EA" w14:textId="77777777" w:rsidR="00AA5BAE" w:rsidRDefault="00AA5BAE" w:rsidP="00CA260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B5A011B8C7404C33AD4F0BF47C11E060"/>
        </w:placeholder>
        <w:docPartList>
          <w:docPartGallery w:val="Quick Parts"/>
          <w:docPartCategory w:val=" Resume Name"/>
        </w:docPartList>
      </w:sdtPr>
      <w:sdtEndPr/>
      <w:sdtContent>
        <w:p w14:paraId="2DDB5269" w14:textId="77777777" w:rsidR="00AA5BAE" w:rsidRDefault="00AA5BAE" w:rsidP="00CA2609">
          <w:pPr>
            <w:pStyle w:val="NoSpacing"/>
          </w:pPr>
        </w:p>
        <w:tbl>
          <w:tblPr>
            <w:tblW w:w="5043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8"/>
            <w:gridCol w:w="9444"/>
          </w:tblGrid>
          <w:tr w:rsidR="00AA5BAE" w14:paraId="28900A72" w14:textId="77777777" w:rsidTr="004B2EDC">
            <w:trPr>
              <w:trHeight w:val="1265"/>
              <w:jc w:val="center"/>
            </w:trPr>
            <w:tc>
              <w:tcPr>
                <w:tcW w:w="368" w:type="dxa"/>
                <w:shd w:val="clear" w:color="auto" w:fill="9FB8CD" w:themeFill="accent2"/>
              </w:tcPr>
              <w:p w14:paraId="3BC61D07" w14:textId="77777777" w:rsidR="00AA5BAE" w:rsidRDefault="00AA5BAE" w:rsidP="00CA2609">
                <w:pPr>
                  <w:spacing w:after="0" w:line="240" w:lineRule="auto"/>
                </w:pPr>
              </w:p>
            </w:tc>
            <w:tc>
              <w:tcPr>
                <w:tcW w:w="944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7EDCD23" w14:textId="77777777" w:rsidR="00AA5BAE" w:rsidRDefault="00817A0C" w:rsidP="00CA2609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677E2F0874944293B73E0FD94F813D6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43F40">
                      <w:rPr>
                        <w:lang w:val="en-AU"/>
                      </w:rPr>
                      <w:t>Kyle Seton</w:t>
                    </w:r>
                  </w:sdtContent>
                </w:sdt>
              </w:p>
              <w:p w14:paraId="7000C349" w14:textId="2D3EF589" w:rsidR="00AA5BAE" w:rsidRDefault="004B2EDC" w:rsidP="00CA2609">
                <w:pPr>
                  <w:pStyle w:val="AddressText"/>
                  <w:spacing w:line="240" w:lineRule="auto"/>
                </w:pPr>
                <w:r>
                  <w:t>Unit:</w:t>
                </w:r>
                <w:r w:rsidR="00643F40">
                  <w:t>10 58-68 Oxford Street</w:t>
                </w:r>
                <w:r w:rsidR="00410ACC">
                  <w:t xml:space="preserve"> Mortdale 2223</w:t>
                </w:r>
              </w:p>
              <w:p w14:paraId="19F77BE2" w14:textId="77777777" w:rsidR="00AA5BAE" w:rsidRDefault="00817A0C" w:rsidP="00CA2609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643F40">
                  <w:t>0423868360</w:t>
                </w:r>
              </w:p>
              <w:p w14:paraId="51669ADE" w14:textId="77777777" w:rsidR="00AA5BAE" w:rsidRDefault="00817A0C" w:rsidP="00CA2609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643F40">
                  <w:t>kyleseto@gmail.com</w:t>
                </w:r>
              </w:p>
              <w:p w14:paraId="363A6758" w14:textId="77777777" w:rsidR="00AA5BAE" w:rsidRDefault="004B2EDC" w:rsidP="00CA2609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>LinkedIn</w:t>
                </w:r>
                <w:r w:rsidR="00817A0C">
                  <w:t xml:space="preserve">: </w:t>
                </w:r>
                <w:r w:rsidRPr="004B2EDC">
                  <w:t>http://www.linkedin.com/pub/kyle-seton/13/533/334</w:t>
                </w:r>
              </w:p>
            </w:tc>
          </w:tr>
        </w:tbl>
        <w:p w14:paraId="1682826A" w14:textId="77777777" w:rsidR="00AA5BAE" w:rsidRDefault="00A04C71" w:rsidP="00CA2609">
          <w:pPr>
            <w:pStyle w:val="NoSpacing"/>
          </w:pPr>
        </w:p>
      </w:sdtContent>
    </w:sdt>
    <w:p w14:paraId="39F39044" w14:textId="77777777" w:rsidR="00AA5BAE" w:rsidRDefault="00AA5BAE" w:rsidP="00CA260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AA5BAE" w14:paraId="6F7A4249" w14:textId="77777777" w:rsidTr="0072263F">
        <w:trPr>
          <w:trHeight w:val="7892"/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4C2CBB8C" w14:textId="77777777" w:rsidR="00AA5BAE" w:rsidRDefault="00AA5BAE" w:rsidP="00CA260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87C0697" w14:textId="77777777" w:rsidR="00823334" w:rsidRDefault="00817A0C" w:rsidP="00CA2609">
            <w:pPr>
              <w:pStyle w:val="Section"/>
            </w:pPr>
            <w:r>
              <w:t>Objectives</w:t>
            </w:r>
          </w:p>
          <w:p w14:paraId="40582DA0" w14:textId="69159F2D" w:rsidR="0072263F" w:rsidRDefault="00C96F1C" w:rsidP="00CA2609">
            <w:pPr>
              <w:pStyle w:val="SubsectionText"/>
              <w:spacing w:line="240" w:lineRule="auto"/>
            </w:pPr>
            <w:r>
              <w:t>To apply and enhance</w:t>
            </w:r>
            <w:r w:rsidR="007A5B7D">
              <w:t xml:space="preserve"> my fundamental skills and knowledge </w:t>
            </w:r>
            <w:r w:rsidR="0072263F">
              <w:t>as an IT professional</w:t>
            </w:r>
            <w:r>
              <w:t xml:space="preserve"> in a dynamic and challenging environment</w:t>
            </w:r>
            <w:r w:rsidR="009E5169">
              <w:t xml:space="preserve"> </w:t>
            </w:r>
            <w:r w:rsidR="008572AE">
              <w:t>that</w:t>
            </w:r>
            <w:r w:rsidR="009E5169">
              <w:t xml:space="preserve"> provide</w:t>
            </w:r>
            <w:r w:rsidR="008572AE">
              <w:t>s</w:t>
            </w:r>
            <w:r>
              <w:t xml:space="preserve"> opportunities for career growth</w:t>
            </w:r>
            <w:r w:rsidR="001645A5">
              <w:t xml:space="preserve"> in both managerial and technical perspectives.</w:t>
            </w:r>
          </w:p>
          <w:p w14:paraId="36A60194" w14:textId="77777777" w:rsidR="00FA2B67" w:rsidRDefault="00FA2B67" w:rsidP="00CA2609">
            <w:pPr>
              <w:pStyle w:val="SubsectionText"/>
              <w:spacing w:line="240" w:lineRule="auto"/>
            </w:pPr>
          </w:p>
          <w:p w14:paraId="2C36C957" w14:textId="0D48EC31" w:rsidR="00CA2609" w:rsidRDefault="004D2202" w:rsidP="00CA2609">
            <w:pPr>
              <w:pStyle w:val="SubsectionText"/>
              <w:spacing w:line="240" w:lineRule="auto"/>
            </w:pPr>
            <w:r>
              <w:t xml:space="preserve">To </w:t>
            </w:r>
            <w:r w:rsidR="008572AE">
              <w:t xml:space="preserve">continue training and eventually </w:t>
            </w:r>
            <w:r>
              <w:t>specialize in</w:t>
            </w:r>
            <w:r w:rsidR="00E81BC4">
              <w:t xml:space="preserve"> deployment technology </w:t>
            </w:r>
            <w:del w:id="0" w:author="d620086" w:date="2012-06-04T15:39:00Z">
              <w:r w:rsidR="00CE7261" w:rsidDel="00B9285D">
                <w:delText xml:space="preserve">and </w:delText>
              </w:r>
            </w:del>
            <w:ins w:id="1" w:author="d620086" w:date="2012-06-04T15:39:00Z">
              <w:r w:rsidR="00B9285D">
                <w:t>while</w:t>
              </w:r>
            </w:ins>
            <w:del w:id="2" w:author="d620086" w:date="2012-06-04T15:39:00Z">
              <w:r w:rsidR="008572AE" w:rsidDel="00B9285D">
                <w:delText>concurrently</w:delText>
              </w:r>
            </w:del>
            <w:r w:rsidR="008572AE">
              <w:t xml:space="preserve"> </w:t>
            </w:r>
            <w:r w:rsidR="00CE7261">
              <w:t>retaining</w:t>
            </w:r>
            <w:r w:rsidR="00BA1996">
              <w:t xml:space="preserve"> the ability to communicate </w:t>
            </w:r>
            <w:r w:rsidR="009E5169">
              <w:t xml:space="preserve">the relevant information to lay persons, thus creating </w:t>
            </w:r>
            <w:r>
              <w:t>open and</w:t>
            </w:r>
            <w:r w:rsidR="00B91F09">
              <w:t xml:space="preserve"> fluid </w:t>
            </w:r>
            <w:r w:rsidR="009E5169">
              <w:t>dialogue</w:t>
            </w:r>
            <w:r w:rsidR="00B91F09">
              <w:t xml:space="preserve"> between the IT and non-IT commu</w:t>
            </w:r>
            <w:r>
              <w:t>nities</w:t>
            </w:r>
            <w:r w:rsidR="00CE7261">
              <w:t>.</w:t>
            </w:r>
            <w:r>
              <w:t xml:space="preserve"> </w:t>
            </w:r>
            <w:r w:rsidR="00B91F09">
              <w:t xml:space="preserve">  </w:t>
            </w:r>
          </w:p>
          <w:p w14:paraId="677B7ECE" w14:textId="77777777" w:rsidR="00CA2609" w:rsidRDefault="00CA2609" w:rsidP="00CA2609">
            <w:pPr>
              <w:pStyle w:val="SubsectionText"/>
              <w:spacing w:line="240" w:lineRule="auto"/>
            </w:pPr>
          </w:p>
          <w:p w14:paraId="342F8170" w14:textId="4CD6CCCC" w:rsidR="00823334" w:rsidRDefault="00CE7261" w:rsidP="00CA2609">
            <w:pPr>
              <w:pStyle w:val="SubsectionText"/>
              <w:spacing w:line="240" w:lineRule="auto"/>
            </w:pPr>
            <w:commentRangeStart w:id="3"/>
            <w:r>
              <w:t>My</w:t>
            </w:r>
            <w:r w:rsidR="00CE1AC1">
              <w:t xml:space="preserve"> main objective</w:t>
            </w:r>
            <w:commentRangeEnd w:id="3"/>
            <w:r w:rsidR="00B9285D">
              <w:rPr>
                <w:rStyle w:val="CommentReference"/>
              </w:rPr>
              <w:commentReference w:id="3"/>
            </w:r>
            <w:r w:rsidR="00CE1AC1">
              <w:t xml:space="preserve"> is to</w:t>
            </w:r>
            <w:r w:rsidR="00B06158">
              <w:t xml:space="preserve"> continually</w:t>
            </w:r>
            <w:r w:rsidR="00CE1AC1">
              <w:t xml:space="preserve"> </w:t>
            </w:r>
            <w:r w:rsidR="009E5169">
              <w:t xml:space="preserve">integrate </w:t>
            </w:r>
            <w:r w:rsidR="00B06158">
              <w:t>amusement</w:t>
            </w:r>
            <w:r w:rsidR="009E5169">
              <w:t xml:space="preserve"> and excitement with technology</w:t>
            </w:r>
            <w:r>
              <w:t xml:space="preserve"> regardless of my </w:t>
            </w:r>
            <w:proofErr w:type="gramStart"/>
            <w:r>
              <w:t xml:space="preserve">role </w:t>
            </w:r>
            <w:r w:rsidR="00B06158">
              <w:t xml:space="preserve"> </w:t>
            </w:r>
            <w:r>
              <w:t>to</w:t>
            </w:r>
            <w:proofErr w:type="gramEnd"/>
            <w:r>
              <w:t xml:space="preserve"> ensure</w:t>
            </w:r>
            <w:r w:rsidR="00B06158">
              <w:t xml:space="preserve"> that the position remains an enjoyable experience</w:t>
            </w:r>
            <w:r w:rsidR="001645A5">
              <w:t>.</w:t>
            </w:r>
            <w:r w:rsidDel="00CE7261">
              <w:t xml:space="preserve"> </w:t>
            </w:r>
          </w:p>
          <w:p w14:paraId="25624F59" w14:textId="1D857065" w:rsidR="00AA5BAE" w:rsidRDefault="00817A0C" w:rsidP="00CA2609">
            <w:pPr>
              <w:pStyle w:val="Section"/>
            </w:pPr>
            <w:r>
              <w:t>Education</w:t>
            </w:r>
          </w:p>
          <w:p w14:paraId="0A9CC8CA" w14:textId="77777777" w:rsidR="00AA5BAE" w:rsidRDefault="00643F40" w:rsidP="00CA2609">
            <w:pPr>
              <w:pStyle w:val="Subsection"/>
              <w:spacing w:after="0"/>
              <w:rPr>
                <w:b w:val="0"/>
              </w:rPr>
            </w:pPr>
            <w:r>
              <w:t>Bachelor of Information and Communication Technology</w:t>
            </w:r>
            <w:r w:rsidR="00817A0C">
              <w:rPr>
                <w:b w:val="0"/>
              </w:rPr>
              <w:t xml:space="preserve"> (</w:t>
            </w:r>
            <w:r>
              <w:rPr>
                <w:b w:val="0"/>
              </w:rPr>
              <w:t>December 2009</w:t>
            </w:r>
            <w:r w:rsidR="00817A0C">
              <w:rPr>
                <w:b w:val="0"/>
              </w:rPr>
              <w:t>)</w:t>
            </w:r>
          </w:p>
          <w:p w14:paraId="6EB6EE94" w14:textId="3C01DBEB" w:rsidR="00643F40" w:rsidRDefault="00643F40" w:rsidP="00CA2609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Software</w:t>
            </w:r>
            <w:r w:rsidR="00B50EB9">
              <w:t>,</w:t>
            </w:r>
            <w:r>
              <w:t xml:space="preserve"> Network</w:t>
            </w:r>
            <w:r w:rsidR="00B50EB9">
              <w:t>,</w:t>
            </w:r>
            <w:r>
              <w:t xml:space="preserve"> and System Engineering </w:t>
            </w:r>
            <w:r w:rsidR="00B50EB9">
              <w:t>Major</w:t>
            </w:r>
            <w:r>
              <w:t>.</w:t>
            </w:r>
          </w:p>
          <w:p w14:paraId="7BFD6261" w14:textId="77777777" w:rsidR="00CA2609" w:rsidRDefault="00CA2609" w:rsidP="00CA260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14:paraId="6474703F" w14:textId="77777777" w:rsidR="00AA5BAE" w:rsidRDefault="00817A0C" w:rsidP="00CA2609">
            <w:pPr>
              <w:pStyle w:val="Section"/>
              <w:spacing w:after="0"/>
            </w:pPr>
            <w:r>
              <w:t>Experience</w:t>
            </w:r>
          </w:p>
          <w:p w14:paraId="09526B62" w14:textId="08BA51FC" w:rsidR="000B18B6" w:rsidRDefault="00E179B8" w:rsidP="00CA2609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Information Technology Service </w:t>
            </w:r>
            <w:r w:rsidR="00B50EB9">
              <w:rPr>
                <w:rStyle w:val="SubsectionDateChar"/>
                <w:b/>
                <w:bCs/>
              </w:rPr>
              <w:t>Operative</w:t>
            </w:r>
            <w:r w:rsidRPr="00E179B8">
              <w:rPr>
                <w:rStyle w:val="SubsectionDateChar"/>
                <w:b/>
                <w:bCs/>
              </w:rPr>
              <w:t>@</w:t>
            </w:r>
            <w:r>
              <w:rPr>
                <w:rStyle w:val="SubsectionDateChar"/>
                <w:b/>
                <w:bCs/>
              </w:rPr>
              <w:t xml:space="preserve"> </w:t>
            </w:r>
            <w:r w:rsidR="000B18B6">
              <w:rPr>
                <w:rStyle w:val="SubsectionDateChar"/>
                <w:b/>
                <w:bCs/>
              </w:rPr>
              <w:t xml:space="preserve">Information Technology Services – Australia Nuclear and Science Technology Organisation </w:t>
            </w:r>
            <w:r w:rsidR="000B18B6">
              <w:rPr>
                <w:rStyle w:val="SubsectionDateChar"/>
              </w:rPr>
              <w:t xml:space="preserve"> </w:t>
            </w:r>
            <w:r w:rsidR="0072263F">
              <w:rPr>
                <w:rStyle w:val="SubsectionDateChar"/>
              </w:rPr>
              <w:t>(</w:t>
            </w:r>
            <w:r w:rsidR="000B18B6">
              <w:rPr>
                <w:rStyle w:val="SubsectionDateChar"/>
              </w:rPr>
              <w:t>2009 – Present</w:t>
            </w:r>
            <w:r w:rsidR="0072263F">
              <w:rPr>
                <w:rStyle w:val="SubsectionDateChar"/>
              </w:rPr>
              <w:t>)</w:t>
            </w:r>
          </w:p>
          <w:p w14:paraId="01C0103E" w14:textId="77777777" w:rsidR="000B18B6" w:rsidRDefault="00A04C71" w:rsidP="00CA2609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807505862"/>
                <w:placeholder>
                  <w:docPart w:val="61DF91B42F974151A345FF241AB1653A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0B18B6">
                  <w:rPr>
                    <w:rStyle w:val="SubsectionDateChar"/>
                  </w:rPr>
                  <w:t>A.N.S.T.O  ITS/IMS</w:t>
                </w:r>
              </w:sdtContent>
            </w:sdt>
            <w:r w:rsidR="000B18B6">
              <w:t xml:space="preserve"> – </w:t>
            </w:r>
            <w:r w:rsidR="000B18B6">
              <w:rPr>
                <w:rStyle w:val="SubsectionDateChar"/>
              </w:rPr>
              <w:t>New Illawarra Road Lucas Heights NSW 2234</w:t>
            </w:r>
          </w:p>
          <w:p w14:paraId="17E0E306" w14:textId="77777777" w:rsidR="00CA2609" w:rsidRDefault="00CA2609" w:rsidP="00CA2609">
            <w:pPr>
              <w:pStyle w:val="SubsectionText"/>
              <w:spacing w:line="240" w:lineRule="auto"/>
            </w:pPr>
          </w:p>
          <w:p w14:paraId="0C278706" w14:textId="4A20EC22" w:rsidR="00DA2059" w:rsidRDefault="00C63F31" w:rsidP="00CA2609">
            <w:pPr>
              <w:pStyle w:val="SubsectionText"/>
              <w:spacing w:line="240" w:lineRule="auto"/>
            </w:pPr>
            <w:r>
              <w:t>As an IT Service</w:t>
            </w:r>
            <w:r w:rsidR="005F08A8">
              <w:t xml:space="preserve"> Support</w:t>
            </w:r>
            <w:r w:rsidR="00B16A46">
              <w:t xml:space="preserve"> team member, our emphasis was</w:t>
            </w:r>
            <w:r w:rsidR="005F08A8">
              <w:t xml:space="preserve"> </w:t>
            </w:r>
            <w:r w:rsidR="00B16A46">
              <w:t>in</w:t>
            </w:r>
            <w:r>
              <w:t xml:space="preserve"> provid</w:t>
            </w:r>
            <w:r w:rsidR="00B16A46">
              <w:t>ing</w:t>
            </w:r>
            <w:r>
              <w:t xml:space="preserve"> efficient and effective </w:t>
            </w:r>
            <w:r w:rsidR="00076A2C">
              <w:t xml:space="preserve">solutions </w:t>
            </w:r>
            <w:r w:rsidR="00393490">
              <w:t xml:space="preserve">to </w:t>
            </w:r>
            <w:r>
              <w:t>operational incidents and requests</w:t>
            </w:r>
            <w:r w:rsidR="00393490">
              <w:t>. My focus was</w:t>
            </w:r>
            <w:r>
              <w:t xml:space="preserve"> </w:t>
            </w:r>
            <w:r w:rsidR="00B16A46">
              <w:t>in</w:t>
            </w:r>
            <w:r>
              <w:t xml:space="preserve"> minimis</w:t>
            </w:r>
            <w:r w:rsidR="00B16A46">
              <w:t>ing</w:t>
            </w:r>
            <w:r>
              <w:t xml:space="preserve"> </w:t>
            </w:r>
            <w:r w:rsidR="00393490">
              <w:t>any disruption</w:t>
            </w:r>
            <w:r w:rsidR="00B16A46">
              <w:t>s that arose</w:t>
            </w:r>
            <w:r w:rsidR="00393490">
              <w:t xml:space="preserve"> from </w:t>
            </w:r>
            <w:r w:rsidR="00B16A46">
              <w:t>such</w:t>
            </w:r>
            <w:r w:rsidR="00393490">
              <w:t xml:space="preserve"> incidents or</w:t>
            </w:r>
            <w:r w:rsidR="00B16A46">
              <w:t xml:space="preserve"> from the implementation of new</w:t>
            </w:r>
            <w:r w:rsidR="00393490">
              <w:t xml:space="preserve"> projects</w:t>
            </w:r>
            <w:r w:rsidR="00B16A46">
              <w:t>,</w:t>
            </w:r>
            <w:r w:rsidR="00393490">
              <w:t xml:space="preserve"> </w:t>
            </w:r>
            <w:del w:id="4" w:author="d620086" w:date="2012-06-04T15:44:00Z">
              <w:r w:rsidR="00B16A46" w:rsidDel="00B9285D">
                <w:delText>concurrently</w:delText>
              </w:r>
              <w:r w:rsidR="00393490" w:rsidDel="00B9285D">
                <w:delText xml:space="preserve"> </w:delText>
              </w:r>
            </w:del>
            <w:ins w:id="5" w:author="d620086" w:date="2012-06-04T15:44:00Z">
              <w:r w:rsidR="00B9285D">
                <w:t>while</w:t>
              </w:r>
              <w:r w:rsidR="00B9285D">
                <w:t xml:space="preserve"> </w:t>
              </w:r>
            </w:ins>
            <w:r w:rsidR="00393490">
              <w:t>ensuring systems and enviro</w:t>
            </w:r>
            <w:r w:rsidR="00B16A46">
              <w:t>n</w:t>
            </w:r>
            <w:r w:rsidR="00393490">
              <w:t>ments were</w:t>
            </w:r>
            <w:r w:rsidR="00B16A46">
              <w:t xml:space="preserve"> continually</w:t>
            </w:r>
            <w:r w:rsidR="00393490">
              <w:t xml:space="preserve"> maintained</w:t>
            </w:r>
            <w:r w:rsidR="00B16A46">
              <w:t xml:space="preserve"> </w:t>
            </w:r>
            <w:r w:rsidR="00393490">
              <w:t xml:space="preserve">and able to meet the needs of </w:t>
            </w:r>
            <w:proofErr w:type="spellStart"/>
            <w:r w:rsidR="00393490">
              <w:t>staff.</w:t>
            </w:r>
            <w:del w:id="6" w:author="d620086" w:date="2012-06-04T15:44:00Z">
              <w:r w:rsidR="00F54927" w:rsidDel="00B9285D">
                <w:delText xml:space="preserve"> </w:delText>
              </w:r>
              <w:commentRangeStart w:id="7"/>
              <w:r w:rsidR="00F54927" w:rsidDel="00B9285D">
                <w:delText>Thus</w:delText>
              </w:r>
            </w:del>
            <w:commentRangeEnd w:id="7"/>
            <w:r w:rsidR="00B9285D">
              <w:rPr>
                <w:rStyle w:val="CommentReference"/>
              </w:rPr>
              <w:commentReference w:id="7"/>
            </w:r>
            <w:del w:id="8" w:author="d620086" w:date="2012-06-04T15:44:00Z">
              <w:r w:rsidR="00F54927" w:rsidDel="00B9285D">
                <w:delText>,</w:delText>
              </w:r>
            </w:del>
            <w:ins w:id="9" w:author="d620086" w:date="2012-06-04T15:45:00Z">
              <w:r w:rsidR="00B9285D">
                <w:t>Always</w:t>
              </w:r>
              <w:proofErr w:type="spellEnd"/>
              <w:r w:rsidR="00B9285D">
                <w:t xml:space="preserve"> </w:t>
              </w:r>
              <w:proofErr w:type="spellStart"/>
              <w:r w:rsidR="00B9285D">
                <w:t>enabeling</w:t>
              </w:r>
              <w:proofErr w:type="spellEnd"/>
              <w:r w:rsidR="00B9285D">
                <w:t xml:space="preserve"> timely and diplomatic</w:t>
              </w:r>
            </w:ins>
            <w:r w:rsidR="00F54927">
              <w:t xml:space="preserve"> customer liaisons</w:t>
            </w:r>
            <w:ins w:id="10" w:author="d620086" w:date="2012-06-04T15:46:00Z">
              <w:r w:rsidR="00B9285D">
                <w:t>,</w:t>
              </w:r>
            </w:ins>
            <w:r w:rsidR="00F54927">
              <w:t xml:space="preserve"> </w:t>
            </w:r>
            <w:del w:id="11" w:author="d620086" w:date="2012-06-04T15:46:00Z">
              <w:r w:rsidR="00F54927" w:rsidDel="00B9285D">
                <w:delText xml:space="preserve">were timely and diplomatic, </w:delText>
              </w:r>
            </w:del>
            <w:r w:rsidR="00F54927">
              <w:t xml:space="preserve">I aimed to </w:t>
            </w:r>
            <w:r>
              <w:t>provid</w:t>
            </w:r>
            <w:r w:rsidR="00F54927">
              <w:t>e not only</w:t>
            </w:r>
            <w:r>
              <w:t xml:space="preserve"> </w:t>
            </w:r>
            <w:r w:rsidR="00CD4DA6">
              <w:t>reactive</w:t>
            </w:r>
            <w:r w:rsidR="00F54927">
              <w:t>,</w:t>
            </w:r>
            <w:r w:rsidR="00CD4DA6">
              <w:t xml:space="preserve"> but also </w:t>
            </w:r>
            <w:r>
              <w:t>proactive support</w:t>
            </w:r>
            <w:r w:rsidR="00E179B8">
              <w:t xml:space="preserve"> </w:t>
            </w:r>
            <w:r w:rsidR="00CD4DA6">
              <w:t>combined with a</w:t>
            </w:r>
            <w:r w:rsidR="00E179B8">
              <w:t xml:space="preserve"> </w:t>
            </w:r>
            <w:proofErr w:type="spellStart"/>
            <w:r w:rsidR="00DA2059">
              <w:t>personalis</w:t>
            </w:r>
            <w:r w:rsidR="00E179B8">
              <w:t>ed</w:t>
            </w:r>
            <w:proofErr w:type="spellEnd"/>
            <w:r w:rsidR="00E179B8">
              <w:t xml:space="preserve"> approach to solving technical </w:t>
            </w:r>
            <w:r w:rsidR="00DA2059">
              <w:t xml:space="preserve">issues </w:t>
            </w:r>
            <w:r w:rsidR="005F08A8">
              <w:t>across a</w:t>
            </w:r>
            <w:r>
              <w:t xml:space="preserve"> </w:t>
            </w:r>
            <w:r w:rsidR="005F08A8">
              <w:t>variation</w:t>
            </w:r>
            <w:r>
              <w:t xml:space="preserve"> of computing environments</w:t>
            </w:r>
            <w:r w:rsidR="00DA2059">
              <w:t xml:space="preserve"> </w:t>
            </w:r>
            <w:r w:rsidR="00CD4DA6">
              <w:t>within</w:t>
            </w:r>
            <w:r w:rsidR="00DA2059">
              <w:t xml:space="preserve"> </w:t>
            </w:r>
            <w:r w:rsidR="005F08A8">
              <w:t>a range of</w:t>
            </w:r>
            <w:r w:rsidR="00DA2059">
              <w:t xml:space="preserve"> organisational</w:t>
            </w:r>
            <w:r>
              <w:t xml:space="preserve"> teams</w:t>
            </w:r>
            <w:r w:rsidR="00393490">
              <w:t>.</w:t>
            </w:r>
          </w:p>
          <w:p w14:paraId="25BBD59B" w14:textId="22417F55" w:rsidR="00FF44EF" w:rsidRDefault="00FF44EF" w:rsidP="00CA2609">
            <w:pPr>
              <w:pStyle w:val="SubsectionText"/>
              <w:spacing w:line="240" w:lineRule="auto"/>
            </w:pPr>
          </w:p>
          <w:p w14:paraId="0FAB5DE3" w14:textId="42FC2E03" w:rsidR="00823334" w:rsidRDefault="00F54927" w:rsidP="00CA2609">
            <w:pPr>
              <w:pStyle w:val="SubsectionText"/>
              <w:spacing w:line="240" w:lineRule="auto"/>
            </w:pPr>
            <w:r>
              <w:t>Key to this support role was the ability to communicate via both the written and verbal form.</w:t>
            </w:r>
            <w:r w:rsidR="00FF44EF">
              <w:t xml:space="preserve"> </w:t>
            </w:r>
            <w:r>
              <w:t>Throughout</w:t>
            </w:r>
            <w:r w:rsidR="00FF44EF">
              <w:t xml:space="preserve"> the course of my duties I routinely </w:t>
            </w:r>
            <w:r w:rsidR="00014B68">
              <w:t>dealt</w:t>
            </w:r>
            <w:r w:rsidR="00FF44EF">
              <w:t xml:space="preserve"> with individuals from all levels</w:t>
            </w:r>
            <w:r w:rsidR="00014B68">
              <w:t xml:space="preserve"> within</w:t>
            </w:r>
            <w:r w:rsidR="00FF44EF">
              <w:t xml:space="preserve"> the </w:t>
            </w:r>
            <w:r w:rsidR="002D0426" w:rsidRPr="002D0426">
              <w:rPr>
                <w:lang w:val="en-AU"/>
              </w:rPr>
              <w:t>organisation</w:t>
            </w:r>
            <w:r w:rsidR="002D0426">
              <w:t xml:space="preserve"> </w:t>
            </w:r>
            <w:r w:rsidR="00FF44EF">
              <w:t xml:space="preserve">and </w:t>
            </w:r>
            <w:r>
              <w:t>demonstrated</w:t>
            </w:r>
            <w:r w:rsidR="00FF44EF">
              <w:t xml:space="preserve"> an ability to clearly convey complex and specialist concepts in a manner </w:t>
            </w:r>
            <w:r w:rsidR="00FF44EF" w:rsidRPr="00FF44EF">
              <w:t>appropriate</w:t>
            </w:r>
            <w:r w:rsidR="00FF44EF">
              <w:t xml:space="preserve"> for non-technical individuals.</w:t>
            </w:r>
            <w:r w:rsidR="00823334">
              <w:t xml:space="preserve"> </w:t>
            </w:r>
          </w:p>
          <w:p w14:paraId="205FDA04" w14:textId="77777777" w:rsidR="00823334" w:rsidRDefault="00823334" w:rsidP="00CA2609">
            <w:pPr>
              <w:pStyle w:val="SubsectionText"/>
              <w:spacing w:line="240" w:lineRule="auto"/>
            </w:pPr>
          </w:p>
          <w:p w14:paraId="29721753" w14:textId="77777777" w:rsidR="00CA2609" w:rsidRDefault="00CA2609" w:rsidP="00CA2609">
            <w:pPr>
              <w:pStyle w:val="SubsectionText"/>
              <w:spacing w:line="240" w:lineRule="auto"/>
            </w:pPr>
          </w:p>
          <w:p w14:paraId="18F5A332" w14:textId="77777777" w:rsidR="00CA2609" w:rsidRDefault="00CA2609" w:rsidP="00CA2609">
            <w:pPr>
              <w:pStyle w:val="SubsectionText"/>
              <w:spacing w:line="240" w:lineRule="auto"/>
            </w:pPr>
          </w:p>
          <w:p w14:paraId="72DA9BD2" w14:textId="7E29AE50" w:rsidR="00CD4DA6" w:rsidRDefault="00DA2059" w:rsidP="00CA2609">
            <w:pPr>
              <w:pStyle w:val="SubsectionText"/>
              <w:spacing w:line="240" w:lineRule="auto"/>
              <w:rPr>
                <w:rStyle w:val="SubsectionDateChar"/>
                <w:bCs/>
              </w:rPr>
            </w:pPr>
            <w:r>
              <w:lastRenderedPageBreak/>
              <w:t xml:space="preserve">My primary </w:t>
            </w:r>
            <w:r w:rsidR="00FF44EF">
              <w:t>function</w:t>
            </w:r>
            <w:r w:rsidR="002D0426">
              <w:t>s</w:t>
            </w:r>
            <w:r w:rsidR="00FF44EF">
              <w:t xml:space="preserve"> </w:t>
            </w:r>
            <w:r w:rsidR="00CA2609">
              <w:t>are</w:t>
            </w:r>
            <w:r w:rsidR="002D0426">
              <w:t xml:space="preserve"> </w:t>
            </w:r>
            <w:r w:rsidR="00CA2609">
              <w:t>the</w:t>
            </w:r>
            <w:r w:rsidR="00FF44EF">
              <w:t xml:space="preserve"> </w:t>
            </w:r>
            <w:r w:rsidR="00C63F31">
              <w:t>m</w:t>
            </w:r>
            <w:r>
              <w:t>aintenance and deployment of computing technology</w:t>
            </w:r>
            <w:r w:rsidR="00FF44EF">
              <w:t xml:space="preserve"> and infrastructure</w:t>
            </w:r>
            <w:r w:rsidR="00C63F31">
              <w:t>, implementation of computer systems,</w:t>
            </w:r>
            <w:r w:rsidR="00CD4DA6">
              <w:t xml:space="preserve"> installation and configuration </w:t>
            </w:r>
            <w:r w:rsidR="00014B68">
              <w:t>of</w:t>
            </w:r>
            <w:r w:rsidR="00CD4DA6">
              <w:t xml:space="preserve"> laptops, desktop and mobile</w:t>
            </w:r>
            <w:r w:rsidR="002D0426">
              <w:t xml:space="preserve"> devices</w:t>
            </w:r>
            <w:r w:rsidR="00823334">
              <w:t>.</w:t>
            </w:r>
          </w:p>
          <w:p w14:paraId="6B9FA4B3" w14:textId="77777777" w:rsidR="00AA5BAE" w:rsidRDefault="00643F40" w:rsidP="00CA2609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I</w:t>
            </w:r>
            <w:r w:rsidR="00E179B8">
              <w:rPr>
                <w:rStyle w:val="SubsectionDateChar"/>
                <w:b/>
                <w:bCs/>
              </w:rPr>
              <w:t>nformation Service Support Officer @ I</w:t>
            </w:r>
            <w:r>
              <w:rPr>
                <w:rStyle w:val="SubsectionDateChar"/>
                <w:b/>
                <w:bCs/>
              </w:rPr>
              <w:t>nformation Technology Services</w:t>
            </w:r>
            <w:r w:rsidR="000B18B6">
              <w:rPr>
                <w:rStyle w:val="SubsectionDateChar"/>
                <w:b/>
                <w:bCs/>
              </w:rPr>
              <w:t xml:space="preserve"> – University of Wollongong</w:t>
            </w:r>
            <w:r>
              <w:rPr>
                <w:rStyle w:val="SubsectionDateChar"/>
              </w:rPr>
              <w:t xml:space="preserve"> </w:t>
            </w:r>
            <w:r w:rsidR="0072263F">
              <w:rPr>
                <w:rStyle w:val="SubsectionDateChar"/>
              </w:rPr>
              <w:t>(</w:t>
            </w:r>
            <w:r w:rsidR="000B18B6">
              <w:rPr>
                <w:rStyle w:val="SubsectionDateChar"/>
              </w:rPr>
              <w:t>2007</w:t>
            </w:r>
            <w:r w:rsidR="00817A0C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2009</w:t>
            </w:r>
            <w:r w:rsidR="0072263F">
              <w:rPr>
                <w:rStyle w:val="SubsectionDateChar"/>
              </w:rPr>
              <w:t>)</w:t>
            </w:r>
          </w:p>
          <w:p w14:paraId="7343399E" w14:textId="77777777" w:rsidR="00AA5BAE" w:rsidRDefault="00A04C71" w:rsidP="00CA2609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440ACFC0F8734485909CB6225361ABC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0B18B6">
                  <w:rPr>
                    <w:rStyle w:val="SubsectionDateChar"/>
                  </w:rPr>
                  <w:t>UOW ITS</w:t>
                </w:r>
              </w:sdtContent>
            </w:sdt>
            <w:r w:rsidR="00817A0C">
              <w:t xml:space="preserve"> </w:t>
            </w:r>
            <w:r w:rsidR="000B18B6">
              <w:t xml:space="preserve">- </w:t>
            </w:r>
            <w:r w:rsidR="000B18B6">
              <w:rPr>
                <w:rStyle w:val="SubsectionDateChar"/>
              </w:rPr>
              <w:t>Northfields Ave Wollongong NSW2522</w:t>
            </w:r>
          </w:p>
          <w:p w14:paraId="136552A2" w14:textId="0891B5C2" w:rsidR="0062338D" w:rsidRPr="00997E22" w:rsidRDefault="0062338D" w:rsidP="00CA2609">
            <w:pPr>
              <w:pStyle w:val="SubsectionText"/>
              <w:spacing w:line="240" w:lineRule="auto"/>
              <w:rPr>
                <w:rFonts w:cstheme="minorHAnsi"/>
                <w:color w:val="464653" w:themeColor="text2"/>
                <w:szCs w:val="24"/>
                <w:lang w:val="en-AU"/>
              </w:rPr>
            </w:pPr>
          </w:p>
          <w:p w14:paraId="2E9240BF" w14:textId="5FA50B95" w:rsidR="00AA5BAE" w:rsidRPr="00410ACC" w:rsidRDefault="0062338D" w:rsidP="00CA2609">
            <w:pPr>
              <w:pStyle w:val="SubsectionText"/>
              <w:spacing w:line="240" w:lineRule="auto"/>
              <w:rPr>
                <w:rFonts w:cstheme="minorHAnsi"/>
                <w:szCs w:val="24"/>
                <w:lang w:val="en-AU"/>
              </w:rPr>
            </w:pPr>
            <w:r w:rsidRPr="00410ACC">
              <w:rPr>
                <w:rFonts w:cstheme="minorHAnsi"/>
                <w:szCs w:val="24"/>
                <w:lang w:val="en-AU"/>
              </w:rPr>
              <w:t>As a member of the Service Support Team for UOW we provided technical support for staff and students, and were additionally responsible for network</w:t>
            </w:r>
            <w:r w:rsidR="00997E22" w:rsidRPr="00410ACC">
              <w:rPr>
                <w:rFonts w:cstheme="minorHAnsi"/>
                <w:szCs w:val="24"/>
                <w:lang w:val="en-AU"/>
              </w:rPr>
              <w:t xml:space="preserve"> and hardware</w:t>
            </w:r>
            <w:r w:rsidRPr="00410ACC">
              <w:rPr>
                <w:rFonts w:cstheme="minorHAnsi"/>
                <w:szCs w:val="24"/>
                <w:lang w:val="en-AU"/>
              </w:rPr>
              <w:t xml:space="preserve"> maintenance and construction across the university computing environments. </w:t>
            </w:r>
          </w:p>
          <w:p w14:paraId="6E796B40" w14:textId="77777777" w:rsidR="00997E22" w:rsidRPr="00410ACC" w:rsidRDefault="00997E22" w:rsidP="00CA2609">
            <w:pPr>
              <w:pStyle w:val="SubsectionText"/>
              <w:spacing w:line="240" w:lineRule="auto"/>
              <w:rPr>
                <w:rFonts w:cstheme="minorHAnsi"/>
                <w:szCs w:val="24"/>
                <w:lang w:val="en-AU"/>
              </w:rPr>
            </w:pPr>
          </w:p>
          <w:p w14:paraId="75FAA085" w14:textId="6FEC4E20" w:rsidR="00997E22" w:rsidRPr="00410ACC" w:rsidRDefault="00997E22" w:rsidP="00CA2609">
            <w:pPr>
              <w:pStyle w:val="SubsectionText"/>
              <w:spacing w:line="240" w:lineRule="auto"/>
              <w:rPr>
                <w:rFonts w:cstheme="minorHAnsi"/>
                <w:szCs w:val="24"/>
                <w:lang w:val="en-AU"/>
              </w:rPr>
            </w:pPr>
            <w:r w:rsidRPr="00410ACC">
              <w:rPr>
                <w:rFonts w:cstheme="minorHAnsi"/>
                <w:szCs w:val="24"/>
                <w:lang w:val="en-AU"/>
              </w:rPr>
              <w:t xml:space="preserve">In this role communication was </w:t>
            </w:r>
            <w:proofErr w:type="gramStart"/>
            <w:r w:rsidRPr="00410ACC">
              <w:rPr>
                <w:rFonts w:cstheme="minorHAnsi"/>
                <w:szCs w:val="24"/>
                <w:lang w:val="en-AU"/>
              </w:rPr>
              <w:t>key</w:t>
            </w:r>
            <w:proofErr w:type="gramEnd"/>
            <w:r w:rsidRPr="00410ACC">
              <w:rPr>
                <w:rFonts w:cstheme="minorHAnsi"/>
                <w:szCs w:val="24"/>
                <w:lang w:val="en-AU"/>
              </w:rPr>
              <w:t>. As I was responsible for the deployment and upkeep computing equipment for lectures, seminars and functions</w:t>
            </w:r>
            <w:r w:rsidR="00A806DE" w:rsidRPr="00410ACC">
              <w:rPr>
                <w:rFonts w:cstheme="minorHAnsi"/>
                <w:szCs w:val="24"/>
                <w:lang w:val="en-AU"/>
              </w:rPr>
              <w:t xml:space="preserve"> </w:t>
            </w:r>
            <w:del w:id="12" w:author="d620086" w:date="2012-06-04T15:48:00Z">
              <w:r w:rsidR="00A806DE" w:rsidRPr="00410ACC" w:rsidDel="00B9285D">
                <w:rPr>
                  <w:rFonts w:cstheme="minorHAnsi"/>
                  <w:szCs w:val="24"/>
                  <w:lang w:val="en-AU"/>
                </w:rPr>
                <w:delText xml:space="preserve">therefore, </w:delText>
              </w:r>
            </w:del>
            <w:ins w:id="13" w:author="d620086" w:date="2012-06-04T15:48:00Z">
              <w:r w:rsidR="00B9285D">
                <w:rPr>
                  <w:rFonts w:cstheme="minorHAnsi"/>
                  <w:szCs w:val="24"/>
                  <w:lang w:val="en-AU"/>
                </w:rPr>
                <w:t xml:space="preserve">an </w:t>
              </w:r>
            </w:ins>
            <w:r w:rsidR="00A806DE" w:rsidRPr="00410ACC">
              <w:rPr>
                <w:rFonts w:cstheme="minorHAnsi"/>
                <w:szCs w:val="24"/>
                <w:lang w:val="en-AU"/>
              </w:rPr>
              <w:t xml:space="preserve">understanding </w:t>
            </w:r>
            <w:ins w:id="14" w:author="d620086" w:date="2012-06-04T15:48:00Z">
              <w:r w:rsidR="00B9285D">
                <w:rPr>
                  <w:rFonts w:cstheme="minorHAnsi"/>
                  <w:szCs w:val="24"/>
                  <w:lang w:val="en-AU"/>
                </w:rPr>
                <w:t>of</w:t>
              </w:r>
            </w:ins>
            <w:del w:id="15" w:author="d620086" w:date="2012-06-04T15:48:00Z">
              <w:r w:rsidR="00A806DE" w:rsidRPr="00410ACC" w:rsidDel="00B9285D">
                <w:rPr>
                  <w:rFonts w:cstheme="minorHAnsi"/>
                  <w:szCs w:val="24"/>
                  <w:lang w:val="en-AU"/>
                </w:rPr>
                <w:delText>a</w:delText>
              </w:r>
            </w:del>
            <w:proofErr w:type="gramStart"/>
            <w:r w:rsidRPr="00410ACC">
              <w:rPr>
                <w:rFonts w:cstheme="minorHAnsi"/>
                <w:szCs w:val="24"/>
                <w:lang w:val="en-AU"/>
              </w:rPr>
              <w:t xml:space="preserve"> </w:t>
            </w:r>
            <w:proofErr w:type="gramEnd"/>
            <w:del w:id="16" w:author="d620086" w:date="2012-06-04T15:48:00Z">
              <w:r w:rsidR="00A806DE" w:rsidRPr="00410ACC" w:rsidDel="00B9285D">
                <w:rPr>
                  <w:rFonts w:cstheme="minorHAnsi"/>
                  <w:szCs w:val="24"/>
                  <w:lang w:val="en-AU"/>
                </w:rPr>
                <w:delText>clients</w:delText>
              </w:r>
            </w:del>
            <w:ins w:id="17" w:author="d620086" w:date="2012-06-04T15:48:00Z">
              <w:r w:rsidR="00B9285D">
                <w:rPr>
                  <w:rFonts w:cstheme="minorHAnsi"/>
                  <w:szCs w:val="24"/>
                  <w:lang w:val="en-AU"/>
                </w:rPr>
                <w:t xml:space="preserve"> ?users?</w:t>
              </w:r>
            </w:ins>
            <w:r w:rsidR="00A806DE" w:rsidRPr="00410ACC">
              <w:rPr>
                <w:rFonts w:cstheme="minorHAnsi"/>
                <w:szCs w:val="24"/>
                <w:lang w:val="en-AU"/>
              </w:rPr>
              <w:t xml:space="preserve"> </w:t>
            </w:r>
            <w:proofErr w:type="gramStart"/>
            <w:r w:rsidR="00A806DE" w:rsidRPr="00410ACC">
              <w:rPr>
                <w:rFonts w:cstheme="minorHAnsi"/>
                <w:szCs w:val="24"/>
                <w:lang w:val="en-AU"/>
              </w:rPr>
              <w:t>needs</w:t>
            </w:r>
            <w:proofErr w:type="gramEnd"/>
            <w:ins w:id="18" w:author="d620086" w:date="2012-06-04T15:48:00Z">
              <w:r w:rsidR="00B9285D">
                <w:rPr>
                  <w:rFonts w:cstheme="minorHAnsi"/>
                  <w:szCs w:val="24"/>
                  <w:lang w:val="en-AU"/>
                </w:rPr>
                <w:t xml:space="preserve"> and expectations</w:t>
              </w:r>
            </w:ins>
            <w:r w:rsidRPr="00410ACC">
              <w:rPr>
                <w:rFonts w:cstheme="minorHAnsi"/>
                <w:szCs w:val="24"/>
                <w:lang w:val="en-AU"/>
              </w:rPr>
              <w:t xml:space="preserve"> </w:t>
            </w:r>
            <w:r w:rsidR="00A806DE" w:rsidRPr="00410ACC">
              <w:rPr>
                <w:rFonts w:cstheme="minorHAnsi"/>
                <w:szCs w:val="24"/>
                <w:lang w:val="en-AU"/>
              </w:rPr>
              <w:t>was vital. Further to this, my role as a support officer required me to trouble shoot operational complications for a variety of personnel</w:t>
            </w:r>
            <w:r w:rsidR="00EB1078" w:rsidRPr="00410ACC">
              <w:rPr>
                <w:rFonts w:cstheme="minorHAnsi"/>
                <w:szCs w:val="24"/>
                <w:lang w:val="en-AU"/>
              </w:rPr>
              <w:t xml:space="preserve"> in a timely manner.</w:t>
            </w:r>
          </w:p>
          <w:p w14:paraId="1AAC8D5E" w14:textId="0598203D" w:rsidR="00643F40" w:rsidRDefault="000B18B6" w:rsidP="00CA2609">
            <w:pPr>
              <w:pStyle w:val="Subsection"/>
              <w:spacing w:after="0"/>
              <w:rPr>
                <w:rStyle w:val="SubsectionDateChar"/>
              </w:rPr>
            </w:pPr>
            <w:commentRangeStart w:id="19"/>
            <w:r>
              <w:rPr>
                <w:rStyle w:val="SubsectionDateChar"/>
                <w:b/>
                <w:bCs/>
              </w:rPr>
              <w:t xml:space="preserve">Senior Resident –Werrona </w:t>
            </w:r>
            <w:r w:rsidR="007A1EE1">
              <w:rPr>
                <w:rStyle w:val="SubsectionDateChar"/>
                <w:b/>
                <w:bCs/>
              </w:rPr>
              <w:t>College: University</w:t>
            </w:r>
            <w:r>
              <w:rPr>
                <w:rStyle w:val="SubsectionDateChar"/>
                <w:b/>
                <w:bCs/>
              </w:rPr>
              <w:t xml:space="preserve"> of Wollongong</w:t>
            </w:r>
            <w:r>
              <w:rPr>
                <w:rStyle w:val="SubsectionDateChar"/>
              </w:rPr>
              <w:t xml:space="preserve"> 2</w:t>
            </w:r>
            <w:commentRangeEnd w:id="19"/>
            <w:r w:rsidR="00B9285D">
              <w:rPr>
                <w:rStyle w:val="CommentReference"/>
                <w:rFonts w:asciiTheme="minorHAnsi" w:hAnsiTheme="minorHAnsi"/>
                <w:b w:val="0"/>
                <w:color w:val="000000" w:themeColor="text1"/>
              </w:rPr>
              <w:commentReference w:id="19"/>
            </w:r>
            <w:r>
              <w:rPr>
                <w:rStyle w:val="SubsectionDateChar"/>
              </w:rPr>
              <w:t>007</w:t>
            </w:r>
            <w:r w:rsidR="00643F40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 xml:space="preserve"> 2008 </w:t>
            </w:r>
          </w:p>
          <w:p w14:paraId="3D18948C" w14:textId="77777777" w:rsidR="00643F40" w:rsidRPr="000B18B6" w:rsidRDefault="00A04C71" w:rsidP="00CA2609">
            <w:pPr>
              <w:pStyle w:val="Subsection"/>
              <w:spacing w:after="0"/>
              <w:rPr>
                <w:b w:val="0"/>
              </w:rPr>
            </w:pPr>
            <w:sdt>
              <w:sdtPr>
                <w:rPr>
                  <w:rStyle w:val="SubsectionDateChar"/>
                </w:rPr>
                <w:id w:val="785321992"/>
                <w:placeholder>
                  <w:docPart w:val="4F6987979A5E49F79910BAC2E09A6566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0B18B6" w:rsidRPr="000B18B6">
                  <w:rPr>
                    <w:rStyle w:val="SubsectionDateChar"/>
                  </w:rPr>
                  <w:t>Weerona College - UOW</w:t>
                </w:r>
              </w:sdtContent>
            </w:sdt>
            <w:r w:rsidR="00643F40" w:rsidRPr="000B18B6">
              <w:t xml:space="preserve"> </w:t>
            </w:r>
            <w:r w:rsidR="000B18B6" w:rsidRPr="000B18B6">
              <w:rPr>
                <w:rStyle w:val="SubsectionDateChar"/>
              </w:rPr>
              <w:t>1</w:t>
            </w:r>
            <w:r w:rsidR="000B18B6" w:rsidRPr="000B18B6">
              <w:rPr>
                <w:rStyle w:val="pp-headline-item"/>
                <w:b w:val="0"/>
              </w:rPr>
              <w:t>Throsby Dr</w:t>
            </w:r>
            <w:r w:rsidR="000B18B6">
              <w:rPr>
                <w:rStyle w:val="pp-headline-item"/>
                <w:b w:val="0"/>
              </w:rPr>
              <w:t>ive</w:t>
            </w:r>
            <w:r w:rsidR="000B18B6" w:rsidRPr="000B18B6">
              <w:rPr>
                <w:rStyle w:val="pp-headline-item"/>
                <w:b w:val="0"/>
              </w:rPr>
              <w:t>, Gwynneville NSW 2500</w:t>
            </w:r>
          </w:p>
          <w:p w14:paraId="4C91ADE8" w14:textId="736B38DB" w:rsidR="00B22F0E" w:rsidRPr="00410ACC" w:rsidRDefault="000B18B6" w:rsidP="00CA2609">
            <w:pPr>
              <w:pStyle w:val="SubsectionText"/>
              <w:spacing w:line="240" w:lineRule="auto"/>
              <w:rPr>
                <w:rFonts w:cstheme="minorHAnsi"/>
                <w:szCs w:val="24"/>
                <w:lang w:val="en-AU"/>
              </w:rPr>
            </w:pPr>
            <w:r w:rsidRPr="00410ACC">
              <w:rPr>
                <w:rFonts w:cstheme="minorHAnsi"/>
                <w:szCs w:val="24"/>
                <w:lang w:val="en-AU"/>
              </w:rPr>
              <w:t>I</w:t>
            </w:r>
            <w:r w:rsidR="00C0303E" w:rsidRPr="00410ACC">
              <w:rPr>
                <w:rFonts w:cstheme="minorHAnsi"/>
                <w:szCs w:val="24"/>
                <w:lang w:val="en-AU"/>
              </w:rPr>
              <w:t xml:space="preserve">n the role of Senior Resident I </w:t>
            </w:r>
            <w:r w:rsidRPr="00410ACC">
              <w:rPr>
                <w:rFonts w:cstheme="minorHAnsi"/>
                <w:szCs w:val="24"/>
                <w:lang w:val="en-AU"/>
              </w:rPr>
              <w:t xml:space="preserve">had the privilege of taking responsibility for </w:t>
            </w:r>
            <w:r w:rsidR="00B22F0E" w:rsidRPr="00410ACC">
              <w:rPr>
                <w:rFonts w:cstheme="minorHAnsi"/>
                <w:szCs w:val="24"/>
                <w:lang w:val="en-AU"/>
              </w:rPr>
              <w:t xml:space="preserve">the emotional, physical and educational wellbeing of over 30 UOW residential students. This experience taught me the value of diversity </w:t>
            </w:r>
            <w:r w:rsidR="00F24E58" w:rsidRPr="00410ACC">
              <w:rPr>
                <w:rFonts w:cstheme="minorHAnsi"/>
                <w:szCs w:val="24"/>
                <w:lang w:val="en-AU"/>
              </w:rPr>
              <w:t>and how to work within an environment of contrasting cultures ensuring that all ethnicities and traditions were upheld to make Werrona College a safe h</w:t>
            </w:r>
            <w:bookmarkStart w:id="20" w:name="_GoBack"/>
            <w:bookmarkEnd w:id="20"/>
            <w:r w:rsidR="00F24E58" w:rsidRPr="00410ACC">
              <w:rPr>
                <w:rFonts w:cstheme="minorHAnsi"/>
                <w:szCs w:val="24"/>
                <w:lang w:val="en-AU"/>
              </w:rPr>
              <w:t>ome for all the students.</w:t>
            </w:r>
          </w:p>
          <w:p w14:paraId="4B30AED4" w14:textId="77777777" w:rsidR="00B22F0E" w:rsidRPr="00410ACC" w:rsidRDefault="00B22F0E" w:rsidP="00CA2609">
            <w:pPr>
              <w:pStyle w:val="SubsectionText"/>
              <w:spacing w:line="240" w:lineRule="auto"/>
              <w:rPr>
                <w:rFonts w:cstheme="minorHAnsi"/>
                <w:szCs w:val="24"/>
                <w:lang w:val="en-AU"/>
              </w:rPr>
            </w:pPr>
          </w:p>
          <w:p w14:paraId="64592952" w14:textId="58224696" w:rsidR="00B22F0E" w:rsidRPr="00410ACC" w:rsidRDefault="00F24E58" w:rsidP="00CA2609">
            <w:pPr>
              <w:pStyle w:val="SubsectionText"/>
              <w:spacing w:line="240" w:lineRule="auto"/>
              <w:rPr>
                <w:rFonts w:cstheme="minorHAnsi"/>
                <w:szCs w:val="24"/>
                <w:lang w:val="en-AU"/>
              </w:rPr>
            </w:pPr>
            <w:r w:rsidRPr="00410ACC">
              <w:rPr>
                <w:rFonts w:cstheme="minorHAnsi"/>
                <w:szCs w:val="24"/>
                <w:lang w:val="en-AU"/>
              </w:rPr>
              <w:t xml:space="preserve">The role of Senior </w:t>
            </w:r>
            <w:proofErr w:type="gramStart"/>
            <w:r w:rsidRPr="00410ACC">
              <w:rPr>
                <w:rFonts w:cstheme="minorHAnsi"/>
                <w:szCs w:val="24"/>
                <w:lang w:val="en-AU"/>
              </w:rPr>
              <w:t xml:space="preserve">Resident </w:t>
            </w:r>
            <w:r w:rsidR="00C63F31" w:rsidRPr="00410ACC">
              <w:rPr>
                <w:rFonts w:cstheme="minorHAnsi"/>
                <w:szCs w:val="24"/>
                <w:lang w:val="en-AU"/>
              </w:rPr>
              <w:t xml:space="preserve"> allowed</w:t>
            </w:r>
            <w:proofErr w:type="gramEnd"/>
            <w:r w:rsidR="00C63F31" w:rsidRPr="00410ACC">
              <w:rPr>
                <w:rFonts w:cstheme="minorHAnsi"/>
                <w:szCs w:val="24"/>
                <w:lang w:val="en-AU"/>
              </w:rPr>
              <w:t xml:space="preserve"> </w:t>
            </w:r>
            <w:r w:rsidR="000D26CD" w:rsidRPr="00410ACC">
              <w:rPr>
                <w:rFonts w:cstheme="minorHAnsi"/>
                <w:szCs w:val="24"/>
                <w:lang w:val="en-AU"/>
              </w:rPr>
              <w:t xml:space="preserve">me </w:t>
            </w:r>
            <w:r w:rsidR="000B18B6" w:rsidRPr="00410ACC">
              <w:rPr>
                <w:rFonts w:cstheme="minorHAnsi"/>
                <w:szCs w:val="24"/>
                <w:lang w:val="en-AU"/>
              </w:rPr>
              <w:t xml:space="preserve">to work </w:t>
            </w:r>
            <w:r w:rsidR="00C63F31" w:rsidRPr="00410ACC">
              <w:rPr>
                <w:rFonts w:cstheme="minorHAnsi"/>
                <w:szCs w:val="24"/>
                <w:lang w:val="en-AU"/>
              </w:rPr>
              <w:t xml:space="preserve">as </w:t>
            </w:r>
            <w:r w:rsidR="00B22F0E" w:rsidRPr="00410ACC">
              <w:rPr>
                <w:rFonts w:cstheme="minorHAnsi"/>
                <w:szCs w:val="24"/>
                <w:lang w:val="en-AU"/>
              </w:rPr>
              <w:t xml:space="preserve">both </w:t>
            </w:r>
            <w:r w:rsidR="00C63F31" w:rsidRPr="00410ACC">
              <w:rPr>
                <w:rFonts w:cstheme="minorHAnsi"/>
                <w:szCs w:val="24"/>
                <w:lang w:val="en-AU"/>
              </w:rPr>
              <w:t>a leader</w:t>
            </w:r>
            <w:r w:rsidR="00B22F0E" w:rsidRPr="00410ACC">
              <w:rPr>
                <w:rFonts w:cstheme="minorHAnsi"/>
                <w:szCs w:val="24"/>
                <w:lang w:val="en-AU"/>
              </w:rPr>
              <w:t xml:space="preserve"> and as part of team, demonstrating my ability to lead and importantly, be led.</w:t>
            </w:r>
            <w:r w:rsidR="00C63F31" w:rsidRPr="00410ACC">
              <w:rPr>
                <w:rFonts w:cstheme="minorHAnsi"/>
                <w:szCs w:val="24"/>
                <w:lang w:val="en-AU"/>
              </w:rPr>
              <w:t xml:space="preserve"> </w:t>
            </w:r>
            <w:r w:rsidRPr="00410ACC">
              <w:rPr>
                <w:rFonts w:cstheme="minorHAnsi"/>
                <w:szCs w:val="24"/>
                <w:lang w:val="en-AU"/>
              </w:rPr>
              <w:t>It taught me the indispensible personal skills of conflict resolutions, developed and improved inter-personal relationships, but most importantly gave me</w:t>
            </w:r>
            <w:r w:rsidR="005B35E2" w:rsidRPr="00410ACC">
              <w:rPr>
                <w:rFonts w:cstheme="minorHAnsi"/>
                <w:szCs w:val="24"/>
                <w:lang w:val="en-AU"/>
              </w:rPr>
              <w:t xml:space="preserve"> confidence in my ability to communicate with any person.</w:t>
            </w:r>
            <w:r w:rsidRPr="00410ACC">
              <w:rPr>
                <w:rFonts w:cstheme="minorHAnsi"/>
                <w:szCs w:val="24"/>
                <w:lang w:val="en-AU"/>
              </w:rPr>
              <w:t xml:space="preserve">   </w:t>
            </w:r>
          </w:p>
          <w:p w14:paraId="32386792" w14:textId="77777777" w:rsidR="00AA5BAE" w:rsidRDefault="00817A0C" w:rsidP="00CA2609">
            <w:pPr>
              <w:pStyle w:val="Section"/>
            </w:pPr>
            <w:r>
              <w:t>Skills</w:t>
            </w:r>
          </w:p>
          <w:p w14:paraId="3A36C7AF" w14:textId="3A8FA363" w:rsidR="00CD4DA6" w:rsidRDefault="002900DB" w:rsidP="00CA2609">
            <w:pPr>
              <w:pStyle w:val="ListBullet"/>
              <w:spacing w:line="240" w:lineRule="auto"/>
            </w:pPr>
            <w:r>
              <w:t>R</w:t>
            </w:r>
            <w:r w:rsidR="00A83DE2">
              <w:t>eceived</w:t>
            </w:r>
            <w:r w:rsidR="00CD4DA6">
              <w:t xml:space="preserve"> my Casper Certified Administrator (CCA) and Casper Mobile Administrator (CMA)</w:t>
            </w:r>
            <w:r w:rsidR="00A54541">
              <w:t xml:space="preserve">. Demonstrating my understanding of the Mac and </w:t>
            </w:r>
            <w:proofErr w:type="spellStart"/>
            <w:r w:rsidR="00A54541">
              <w:t>iOS</w:t>
            </w:r>
            <w:proofErr w:type="spellEnd"/>
            <w:r w:rsidR="00A54541">
              <w:t xml:space="preserve"> deployment environment.</w:t>
            </w:r>
          </w:p>
          <w:p w14:paraId="040533A5" w14:textId="04D8849D" w:rsidR="00AA5BAE" w:rsidRDefault="00B452B9" w:rsidP="00CA2609">
            <w:pPr>
              <w:pStyle w:val="ListBullet"/>
              <w:spacing w:line="240" w:lineRule="auto"/>
            </w:pPr>
            <w:r>
              <w:t>I have</w:t>
            </w:r>
            <w:r w:rsidR="002900DB">
              <w:t xml:space="preserve"> gained</w:t>
            </w:r>
            <w:r w:rsidR="00857762">
              <w:t xml:space="preserve"> </w:t>
            </w:r>
            <w:r w:rsidR="002900DB">
              <w:t>experi</w:t>
            </w:r>
            <w:r w:rsidR="00857762">
              <w:t>e</w:t>
            </w:r>
            <w:r w:rsidR="002900DB">
              <w:t>nce</w:t>
            </w:r>
            <w:r>
              <w:t xml:space="preserve"> </w:t>
            </w:r>
            <w:r w:rsidR="00357E52">
              <w:t xml:space="preserve">in </w:t>
            </w:r>
            <w:r>
              <w:t xml:space="preserve">a variety of </w:t>
            </w:r>
            <w:r w:rsidR="00857762">
              <w:t xml:space="preserve">computing </w:t>
            </w:r>
            <w:proofErr w:type="gramStart"/>
            <w:r>
              <w:t xml:space="preserve">environments </w:t>
            </w:r>
            <w:r w:rsidR="002900DB">
              <w:t xml:space="preserve"> including</w:t>
            </w:r>
            <w:proofErr w:type="gramEnd"/>
            <w:r>
              <w:t xml:space="preserve"> </w:t>
            </w:r>
            <w:r w:rsidR="002900DB">
              <w:t>W</w:t>
            </w:r>
            <w:r>
              <w:t xml:space="preserve">indows, </w:t>
            </w:r>
            <w:r w:rsidR="002900DB">
              <w:t>M</w:t>
            </w:r>
            <w:r>
              <w:t>ac</w:t>
            </w:r>
            <w:r w:rsidR="002900DB">
              <w:t xml:space="preserve"> OS</w:t>
            </w:r>
            <w:r>
              <w:t xml:space="preserve"> and </w:t>
            </w:r>
            <w:r w:rsidR="002900DB">
              <w:t xml:space="preserve">several </w:t>
            </w:r>
            <w:r>
              <w:t>Linux</w:t>
            </w:r>
            <w:r w:rsidR="002900DB">
              <w:t xml:space="preserve"> variants</w:t>
            </w:r>
            <w:r>
              <w:t xml:space="preserve"> (mainly </w:t>
            </w:r>
            <w:proofErr w:type="spellStart"/>
            <w:r>
              <w:t>Debian</w:t>
            </w:r>
            <w:proofErr w:type="spellEnd"/>
            <w:r>
              <w:t xml:space="preserve">) dabbling a little in BSD . </w:t>
            </w:r>
          </w:p>
          <w:p w14:paraId="6052E6AD" w14:textId="647D168B" w:rsidR="00B452B9" w:rsidRDefault="00B452B9" w:rsidP="00CA2609">
            <w:pPr>
              <w:pStyle w:val="ListBullet"/>
              <w:spacing w:line="240" w:lineRule="auto"/>
            </w:pPr>
            <w:r>
              <w:t xml:space="preserve">I have </w:t>
            </w:r>
            <w:r w:rsidR="002900DB">
              <w:t>encountered and engaged</w:t>
            </w:r>
            <w:r>
              <w:t xml:space="preserve"> a variety of programming/scripting languages from Java, JavaScript, C++, BASH, HTML, PHP and PowerShell. </w:t>
            </w:r>
            <w:r w:rsidR="00823334">
              <w:t xml:space="preserve">Knowledge that </w:t>
            </w:r>
            <w:r>
              <w:t>has help</w:t>
            </w:r>
            <w:r w:rsidR="00A83DE2">
              <w:t>ed</w:t>
            </w:r>
            <w:r>
              <w:t xml:space="preserve"> improve my overall knowledge of how </w:t>
            </w:r>
            <w:r w:rsidR="002900DB">
              <w:t xml:space="preserve">programs and systems are built and in turn my capacity to </w:t>
            </w:r>
            <w:r>
              <w:t xml:space="preserve">troubleshoot and debug </w:t>
            </w:r>
            <w:r w:rsidR="002900DB">
              <w:t>complex problems,</w:t>
            </w:r>
          </w:p>
          <w:p w14:paraId="747C65CD" w14:textId="265464F1" w:rsidR="00BA5B04" w:rsidRDefault="00B452B9" w:rsidP="00CA2609">
            <w:pPr>
              <w:pStyle w:val="ListBullet"/>
              <w:spacing w:line="240" w:lineRule="auto"/>
            </w:pPr>
            <w:r>
              <w:t xml:space="preserve">I </w:t>
            </w:r>
            <w:r w:rsidR="00857762">
              <w:t>am currently</w:t>
            </w:r>
            <w:r>
              <w:t xml:space="preserve"> </w:t>
            </w:r>
            <w:r w:rsidR="00357E52">
              <w:t>scripting</w:t>
            </w:r>
            <w:r>
              <w:t xml:space="preserve"> with Powershell to create a script that interacts with multiple </w:t>
            </w:r>
            <w:proofErr w:type="spellStart"/>
            <w:r>
              <w:t>executables</w:t>
            </w:r>
            <w:proofErr w:type="spellEnd"/>
            <w:r>
              <w:t xml:space="preserve"> to extract .zip files, re-encode standard video formats</w:t>
            </w:r>
            <w:r w:rsidR="00A54541">
              <w:t xml:space="preserve"> to H.264</w:t>
            </w:r>
            <w:r>
              <w:t>,</w:t>
            </w:r>
            <w:r w:rsidR="00A54541">
              <w:t xml:space="preserve"> then</w:t>
            </w:r>
            <w:r>
              <w:t xml:space="preserve"> add</w:t>
            </w:r>
            <w:r w:rsidR="00A54541">
              <w:t>ing meta-data and</w:t>
            </w:r>
            <w:r>
              <w:t xml:space="preserve"> sort</w:t>
            </w:r>
            <w:r w:rsidR="00A54541">
              <w:t>ing</w:t>
            </w:r>
            <w:r>
              <w:t xml:space="preserve"> into formalised folder locations. I </w:t>
            </w:r>
            <w:r w:rsidR="00857762">
              <w:t xml:space="preserve">endeavor </w:t>
            </w:r>
            <w:r>
              <w:t xml:space="preserve">to </w:t>
            </w:r>
            <w:r w:rsidR="002900DB">
              <w:t xml:space="preserve">develop </w:t>
            </w:r>
            <w:r>
              <w:t>a deeper understanding of the language</w:t>
            </w:r>
            <w:r w:rsidR="00857762">
              <w:t xml:space="preserve"> and </w:t>
            </w:r>
            <w:r w:rsidR="007A1EE1">
              <w:t>thus, choose</w:t>
            </w:r>
            <w:r>
              <w:t xml:space="preserve"> to create a problem to</w:t>
            </w:r>
            <w:r w:rsidR="00857762">
              <w:t xml:space="preserve"> </w:t>
            </w:r>
            <w:r>
              <w:t xml:space="preserve">solve </w:t>
            </w:r>
            <w:r w:rsidR="002900DB">
              <w:t>in order to</w:t>
            </w:r>
            <w:r>
              <w:t xml:space="preserve"> </w:t>
            </w:r>
            <w:r w:rsidR="00857762">
              <w:t xml:space="preserve">improve my understanding of </w:t>
            </w:r>
            <w:r>
              <w:t xml:space="preserve">the scripting language. </w:t>
            </w:r>
          </w:p>
          <w:p w14:paraId="564047E8" w14:textId="172218EA" w:rsidR="005F08A8" w:rsidRDefault="0072263F" w:rsidP="00CA2609">
            <w:pPr>
              <w:pStyle w:val="ListBullet"/>
              <w:spacing w:line="240" w:lineRule="auto"/>
            </w:pPr>
            <w:r>
              <w:t xml:space="preserve">I have a passion for deployment </w:t>
            </w:r>
            <w:r w:rsidR="00417353">
              <w:t xml:space="preserve">and management </w:t>
            </w:r>
            <w:r>
              <w:t>platforms</w:t>
            </w:r>
            <w:r w:rsidR="00417353">
              <w:t xml:space="preserve"> for computer devices I run </w:t>
            </w:r>
            <w:r>
              <w:t>Casper fo</w:t>
            </w:r>
            <w:r w:rsidR="00357E52">
              <w:t xml:space="preserve">r Mac and </w:t>
            </w:r>
            <w:proofErr w:type="spellStart"/>
            <w:r w:rsidR="00357E52">
              <w:t>iOS</w:t>
            </w:r>
            <w:proofErr w:type="spellEnd"/>
            <w:r w:rsidR="00357E52">
              <w:t xml:space="preserve"> devices, </w:t>
            </w:r>
            <w:r w:rsidR="00857762">
              <w:t>and</w:t>
            </w:r>
            <w:r w:rsidR="00823334">
              <w:t xml:space="preserve"> I </w:t>
            </w:r>
            <w:r w:rsidR="00357E52">
              <w:t xml:space="preserve">have also </w:t>
            </w:r>
            <w:r w:rsidR="00677CA7">
              <w:t>been running</w:t>
            </w:r>
            <w:r>
              <w:t xml:space="preserve"> System Center </w:t>
            </w:r>
            <w:r w:rsidR="00677CA7">
              <w:t>2012</w:t>
            </w:r>
            <w:r w:rsidR="00417353">
              <w:t xml:space="preserve"> for my Windows based machines all on a </w:t>
            </w:r>
            <w:r w:rsidR="00AC7F11" w:rsidRPr="00AC7F11">
              <w:rPr>
                <w:lang w:val="en-AU"/>
              </w:rPr>
              <w:t>virtualised</w:t>
            </w:r>
            <w:r w:rsidR="00417353">
              <w:t xml:space="preserve"> environment. </w:t>
            </w:r>
            <w:r>
              <w:t xml:space="preserve"> </w:t>
            </w:r>
          </w:p>
          <w:p w14:paraId="358A1512" w14:textId="77777777" w:rsidR="00CA2609" w:rsidRDefault="00CA2609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0D571C26" w14:textId="77777777" w:rsidR="00CA2609" w:rsidRDefault="00CA2609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61DF91A7" w14:textId="77777777" w:rsidR="00CA2609" w:rsidRDefault="00CA2609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58E3A82E" w14:textId="77777777" w:rsidR="00CA2609" w:rsidRDefault="00CA2609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</w:pPr>
          </w:p>
          <w:p w14:paraId="71FE68F3" w14:textId="77777777" w:rsidR="004B2EDC" w:rsidRDefault="004B2EDC" w:rsidP="00CA2609">
            <w:pPr>
              <w:pStyle w:val="Section"/>
            </w:pPr>
            <w:r>
              <w:t>Reference</w:t>
            </w:r>
          </w:p>
          <w:p w14:paraId="413C520D" w14:textId="77777777" w:rsidR="004B2EDC" w:rsidRDefault="004B2EDC" w:rsidP="00CA2609">
            <w:pPr>
              <w:pStyle w:val="ListBullet"/>
              <w:spacing w:line="240" w:lineRule="auto"/>
              <w:ind w:left="720"/>
              <w:rPr>
                <w:lang w:val="en-AU"/>
              </w:rPr>
            </w:pPr>
            <w:r>
              <w:rPr>
                <w:lang w:val="en-AU"/>
              </w:rPr>
              <w:t xml:space="preserve">Mr Daniel </w:t>
            </w:r>
            <w:proofErr w:type="spellStart"/>
            <w:r>
              <w:rPr>
                <w:lang w:val="en-AU"/>
              </w:rPr>
              <w:t>Saffioti</w:t>
            </w:r>
            <w:proofErr w:type="spellEnd"/>
          </w:p>
          <w:p w14:paraId="1BE951DE" w14:textId="58C911B7" w:rsidR="004B2EDC" w:rsidRDefault="004B2EDC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lang w:val="en-AU"/>
              </w:rPr>
            </w:pPr>
            <w:r>
              <w:rPr>
                <w:lang w:val="en-AU"/>
              </w:rPr>
              <w:t>(02</w:t>
            </w:r>
            <w:proofErr w:type="gramStart"/>
            <w:r>
              <w:rPr>
                <w:lang w:val="en-AU"/>
              </w:rPr>
              <w:t>)</w:t>
            </w:r>
            <w:r w:rsidR="00410ACC">
              <w:rPr>
                <w:lang w:val="en-AU"/>
              </w:rPr>
              <w:t xml:space="preserve"> ??????????????????????????????????????</w:t>
            </w:r>
            <w:proofErr w:type="gramEnd"/>
          </w:p>
          <w:p w14:paraId="17F04E8E" w14:textId="77777777" w:rsidR="004B2EDC" w:rsidRDefault="004B2EDC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lang w:val="en-AU"/>
              </w:rPr>
            </w:pPr>
            <w:r>
              <w:rPr>
                <w:lang w:val="en-AU"/>
              </w:rPr>
              <w:t xml:space="preserve">Former </w:t>
            </w:r>
            <w:r w:rsidR="005F08A8">
              <w:rPr>
                <w:lang w:val="en-AU"/>
              </w:rPr>
              <w:t xml:space="preserve">Head of the infrastructure group in the Information Technology Service @ Australia Nuclear Science Technology Organisation. Current University </w:t>
            </w:r>
          </w:p>
          <w:p w14:paraId="4DA552AA" w14:textId="77777777" w:rsidR="005F08A8" w:rsidRDefault="005F08A8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lang w:val="en-AU"/>
              </w:rPr>
            </w:pPr>
          </w:p>
          <w:p w14:paraId="441B9A32" w14:textId="77777777" w:rsidR="004B2EDC" w:rsidRPr="007F718C" w:rsidRDefault="004B2EDC" w:rsidP="00CA2609">
            <w:pPr>
              <w:pStyle w:val="ListBullet"/>
              <w:spacing w:line="240" w:lineRule="auto"/>
              <w:ind w:left="720"/>
              <w:rPr>
                <w:lang w:val="en-AU"/>
              </w:rPr>
            </w:pPr>
            <w:r w:rsidRPr="007F718C">
              <w:rPr>
                <w:lang w:val="en-AU"/>
              </w:rPr>
              <w:t xml:space="preserve">Mr </w:t>
            </w:r>
            <w:proofErr w:type="spellStart"/>
            <w:r w:rsidRPr="007F718C">
              <w:rPr>
                <w:lang w:val="en-AU"/>
              </w:rPr>
              <w:t>Krstan</w:t>
            </w:r>
            <w:proofErr w:type="spellEnd"/>
            <w:r w:rsidRPr="007F718C">
              <w:rPr>
                <w:lang w:val="en-AU"/>
              </w:rPr>
              <w:t xml:space="preserve"> </w:t>
            </w:r>
            <w:proofErr w:type="spellStart"/>
            <w:r w:rsidRPr="007F718C">
              <w:rPr>
                <w:lang w:val="en-AU"/>
              </w:rPr>
              <w:t>Risteski</w:t>
            </w:r>
            <w:proofErr w:type="spellEnd"/>
            <w:r w:rsidRPr="007F718C">
              <w:rPr>
                <w:lang w:val="en-AU"/>
              </w:rPr>
              <w:t xml:space="preserve"> </w:t>
            </w:r>
          </w:p>
          <w:p w14:paraId="3273B1A5" w14:textId="77777777" w:rsidR="004B2EDC" w:rsidRPr="007F718C" w:rsidRDefault="004B2EDC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lang w:val="en-AU"/>
              </w:rPr>
            </w:pPr>
            <w:r w:rsidRPr="007F718C">
              <w:rPr>
                <w:lang w:val="en-AU"/>
              </w:rPr>
              <w:t xml:space="preserve">(02) 4221 5883 </w:t>
            </w:r>
          </w:p>
          <w:p w14:paraId="262DBCE5" w14:textId="77777777" w:rsidR="004B2EDC" w:rsidRPr="007F718C" w:rsidRDefault="004B2EDC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605" w:firstLine="115"/>
              <w:rPr>
                <w:lang w:val="en-AU"/>
              </w:rPr>
            </w:pPr>
            <w:r w:rsidRPr="007F718C">
              <w:rPr>
                <w:lang w:val="en-AU"/>
              </w:rPr>
              <w:t>University of Wollongong</w:t>
            </w:r>
          </w:p>
          <w:p w14:paraId="3D3E5661" w14:textId="77777777" w:rsidR="004B2EDC" w:rsidRDefault="004B2EDC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605" w:firstLine="115"/>
              <w:rPr>
                <w:lang w:val="en-AU"/>
              </w:rPr>
            </w:pPr>
            <w:r>
              <w:rPr>
                <w:lang w:val="en-AU"/>
              </w:rPr>
              <w:t xml:space="preserve">Information </w:t>
            </w:r>
            <w:r w:rsidRPr="007F718C">
              <w:rPr>
                <w:lang w:val="en-AU"/>
              </w:rPr>
              <w:t>T</w:t>
            </w:r>
            <w:r>
              <w:rPr>
                <w:lang w:val="en-AU"/>
              </w:rPr>
              <w:t xml:space="preserve">echnology </w:t>
            </w:r>
            <w:r w:rsidRPr="007F718C">
              <w:rPr>
                <w:lang w:val="en-AU"/>
              </w:rPr>
              <w:t>S</w:t>
            </w:r>
            <w:r>
              <w:rPr>
                <w:lang w:val="en-AU"/>
              </w:rPr>
              <w:t>ervices</w:t>
            </w:r>
            <w:r w:rsidRPr="007F718C">
              <w:rPr>
                <w:lang w:val="en-AU"/>
              </w:rPr>
              <w:t xml:space="preserve"> Labs Manager</w:t>
            </w:r>
          </w:p>
          <w:p w14:paraId="0DCFF4DC" w14:textId="77777777" w:rsidR="005F08A8" w:rsidRDefault="005F08A8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605" w:firstLine="115"/>
              <w:rPr>
                <w:lang w:val="en-AU"/>
              </w:rPr>
            </w:pPr>
          </w:p>
          <w:p w14:paraId="1C294380" w14:textId="77777777" w:rsidR="005F08A8" w:rsidRPr="007F718C" w:rsidRDefault="005F08A8" w:rsidP="00CA2609">
            <w:pPr>
              <w:pStyle w:val="ListBullet"/>
              <w:spacing w:line="240" w:lineRule="auto"/>
              <w:ind w:left="720"/>
              <w:rPr>
                <w:lang w:val="en-AU"/>
              </w:rPr>
            </w:pPr>
            <w:r w:rsidRPr="007F718C">
              <w:rPr>
                <w:lang w:val="en-AU"/>
              </w:rPr>
              <w:t xml:space="preserve">John Taylor </w:t>
            </w:r>
          </w:p>
          <w:p w14:paraId="2F659008" w14:textId="77777777" w:rsidR="005F08A8" w:rsidRPr="007F718C" w:rsidRDefault="005F08A8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lang w:val="en-AU"/>
              </w:rPr>
            </w:pPr>
            <w:r w:rsidRPr="007F718C">
              <w:rPr>
                <w:lang w:val="en-AU"/>
              </w:rPr>
              <w:t xml:space="preserve">(02) 6841 5154 </w:t>
            </w:r>
          </w:p>
          <w:p w14:paraId="23A7E697" w14:textId="77777777" w:rsidR="005F08A8" w:rsidRPr="007F718C" w:rsidRDefault="005F08A8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605" w:firstLine="115"/>
              <w:rPr>
                <w:lang w:val="en-AU"/>
              </w:rPr>
            </w:pPr>
            <w:r w:rsidRPr="007F718C">
              <w:rPr>
                <w:lang w:val="en-AU"/>
              </w:rPr>
              <w:t xml:space="preserve">St Johns College Dubbo </w:t>
            </w:r>
          </w:p>
          <w:p w14:paraId="4E53EB90" w14:textId="781F4400" w:rsidR="005F08A8" w:rsidRPr="007F718C" w:rsidRDefault="007A1EE1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605" w:firstLine="115"/>
              <w:rPr>
                <w:lang w:val="en-AU"/>
              </w:rPr>
            </w:pPr>
            <w:r>
              <w:rPr>
                <w:lang w:val="en-AU"/>
              </w:rPr>
              <w:t>Former</w:t>
            </w:r>
            <w:r w:rsidR="005F08A8">
              <w:rPr>
                <w:lang w:val="en-AU"/>
              </w:rPr>
              <w:t xml:space="preserve"> </w:t>
            </w:r>
            <w:r w:rsidR="00A35981">
              <w:rPr>
                <w:lang w:val="en-AU"/>
              </w:rPr>
              <w:t>colleague</w:t>
            </w:r>
            <w:r w:rsidR="005F08A8">
              <w:rPr>
                <w:lang w:val="en-AU"/>
              </w:rPr>
              <w:t xml:space="preserve"> and </w:t>
            </w:r>
            <w:r w:rsidR="005F08A8" w:rsidRPr="007F718C">
              <w:rPr>
                <w:lang w:val="en-AU"/>
              </w:rPr>
              <w:t>Network Administrator</w:t>
            </w:r>
            <w:r w:rsidR="005F08A8">
              <w:rPr>
                <w:lang w:val="en-AU"/>
              </w:rPr>
              <w:t xml:space="preserve"> @ St Johns College Dubbo</w:t>
            </w:r>
          </w:p>
          <w:p w14:paraId="7C3708AA" w14:textId="77777777" w:rsidR="005F08A8" w:rsidRDefault="005F08A8" w:rsidP="00CA2609">
            <w:pPr>
              <w:pStyle w:val="ListBullet"/>
              <w:numPr>
                <w:ilvl w:val="0"/>
                <w:numId w:val="0"/>
              </w:numPr>
              <w:spacing w:line="240" w:lineRule="auto"/>
              <w:ind w:left="605" w:firstLine="115"/>
              <w:rPr>
                <w:lang w:val="en-AU"/>
              </w:rPr>
            </w:pPr>
          </w:p>
          <w:p w14:paraId="033F9914" w14:textId="77777777" w:rsidR="00AA5BAE" w:rsidRDefault="00AA5BAE" w:rsidP="00CA260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643F40" w14:paraId="1B1FA258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661E5E3" w14:textId="3C3D8D3B" w:rsidR="00643F40" w:rsidRDefault="00643F40" w:rsidP="00CA260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B2B87A9" w14:textId="77777777" w:rsidR="00643F40" w:rsidRDefault="00643F40" w:rsidP="00CA2609">
            <w:pPr>
              <w:pStyle w:val="Sectio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A5BAE" w14:paraId="06979525" w14:textId="77777777">
        <w:trPr>
          <w:trHeight w:val="576"/>
        </w:trPr>
        <w:tc>
          <w:tcPr>
            <w:tcW w:w="9576" w:type="dxa"/>
          </w:tcPr>
          <w:p w14:paraId="0E6407E7" w14:textId="77777777" w:rsidR="00AA5BAE" w:rsidRDefault="00AA5BAE" w:rsidP="00CA2609">
            <w:pPr>
              <w:spacing w:after="0" w:line="240" w:lineRule="auto"/>
            </w:pPr>
          </w:p>
        </w:tc>
      </w:tr>
    </w:tbl>
    <w:p w14:paraId="76CFF160" w14:textId="77777777" w:rsidR="00AA5BAE" w:rsidRDefault="00AA5BAE" w:rsidP="00CA2609">
      <w:pPr>
        <w:spacing w:line="240" w:lineRule="auto"/>
      </w:pPr>
    </w:p>
    <w:p w14:paraId="3B986C73" w14:textId="77777777" w:rsidR="00AA5BAE" w:rsidRDefault="00AA5BAE" w:rsidP="00CA2609">
      <w:pPr>
        <w:spacing w:line="240" w:lineRule="auto"/>
      </w:pPr>
    </w:p>
    <w:sectPr w:rsidR="00AA5BAE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620086" w:date="2012-06-04T15:40:00Z" w:initials="d">
    <w:p w14:paraId="6D710E0D" w14:textId="2C71E03E" w:rsidR="00B9285D" w:rsidRDefault="00B9285D">
      <w:pPr>
        <w:pStyle w:val="CommentText"/>
      </w:pPr>
      <w:r>
        <w:rPr>
          <w:rStyle w:val="CommentReference"/>
        </w:rPr>
        <w:annotationRef/>
      </w:r>
      <w:r>
        <w:t>I think your mail objective should probably be something other than amusement and excitement. At least for CV purposes.</w:t>
      </w:r>
    </w:p>
  </w:comment>
  <w:comment w:id="7" w:author="d620086" w:date="2012-06-04T15:45:00Z" w:initials="d">
    <w:p w14:paraId="6E0226FC" w14:textId="70B2E294" w:rsidR="00B9285D" w:rsidRDefault="00B9285D">
      <w:pPr>
        <w:pStyle w:val="CommentText"/>
      </w:pPr>
      <w:r>
        <w:rPr>
          <w:rStyle w:val="CommentReference"/>
        </w:rPr>
        <w:annotationRef/>
      </w:r>
      <w:r>
        <w:t>I don’t think thus starts a sentence.</w:t>
      </w:r>
    </w:p>
  </w:comment>
  <w:comment w:id="19" w:author="d620086" w:date="2012-06-04T15:47:00Z" w:initials="d">
    <w:p w14:paraId="6C0FB66E" w14:textId="7BBF60DC" w:rsidR="00B9285D" w:rsidRDefault="00B9285D">
      <w:pPr>
        <w:pStyle w:val="CommentText"/>
      </w:pPr>
      <w:r>
        <w:rPr>
          <w:rStyle w:val="CommentReference"/>
        </w:rPr>
        <w:annotationRef/>
      </w:r>
      <w:proofErr w:type="spellStart"/>
      <w:r>
        <w:t>Peta</w:t>
      </w:r>
      <w:proofErr w:type="spellEnd"/>
      <w:r>
        <w:t xml:space="preserve"> has this one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4C086" w14:textId="77777777" w:rsidR="00A04C71" w:rsidRDefault="00A04C71">
      <w:pPr>
        <w:spacing w:after="0" w:line="240" w:lineRule="auto"/>
      </w:pPr>
      <w:r>
        <w:separator/>
      </w:r>
    </w:p>
  </w:endnote>
  <w:endnote w:type="continuationSeparator" w:id="0">
    <w:p w14:paraId="24213969" w14:textId="77777777" w:rsidR="00A04C71" w:rsidRDefault="00A0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89948" w14:textId="77777777" w:rsidR="00F24E58" w:rsidRDefault="00F24E58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9285D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606D9" w14:textId="77777777" w:rsidR="00F24E58" w:rsidRDefault="00F24E58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9285D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02DC4" w14:textId="77777777" w:rsidR="00A04C71" w:rsidRDefault="00A04C71">
      <w:pPr>
        <w:spacing w:after="0" w:line="240" w:lineRule="auto"/>
      </w:pPr>
      <w:r>
        <w:separator/>
      </w:r>
    </w:p>
  </w:footnote>
  <w:footnote w:type="continuationSeparator" w:id="0">
    <w:p w14:paraId="4239371F" w14:textId="77777777" w:rsidR="00A04C71" w:rsidRDefault="00A0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5C70A" w14:textId="77777777" w:rsidR="00F24E58" w:rsidRDefault="00F24E58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AU"/>
          </w:rPr>
          <w:t>Kyle Seton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B0652" w14:textId="77777777" w:rsidR="00F24E58" w:rsidRDefault="00F24E58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AU"/>
          </w:rPr>
          <w:t>Kyle Seton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A29099E"/>
    <w:multiLevelType w:val="hybridMultilevel"/>
    <w:tmpl w:val="6C289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DateAndTime/>
  <w:hideGrammaticalErrors/>
  <w:proofState w:spelling="clean" w:grammar="clean"/>
  <w:attachedTemplate r:id="rId1"/>
  <w:trackRevisions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40"/>
    <w:rsid w:val="00014B68"/>
    <w:rsid w:val="00076A2C"/>
    <w:rsid w:val="000B18B6"/>
    <w:rsid w:val="000D26CD"/>
    <w:rsid w:val="001645A5"/>
    <w:rsid w:val="00164D0D"/>
    <w:rsid w:val="00172998"/>
    <w:rsid w:val="001822EC"/>
    <w:rsid w:val="001B3A22"/>
    <w:rsid w:val="001F1DAC"/>
    <w:rsid w:val="00270342"/>
    <w:rsid w:val="00276BA2"/>
    <w:rsid w:val="002900DB"/>
    <w:rsid w:val="00294CE0"/>
    <w:rsid w:val="002D0426"/>
    <w:rsid w:val="00357E52"/>
    <w:rsid w:val="00393490"/>
    <w:rsid w:val="00410ACC"/>
    <w:rsid w:val="00417353"/>
    <w:rsid w:val="004B2EDC"/>
    <w:rsid w:val="004D2202"/>
    <w:rsid w:val="00551202"/>
    <w:rsid w:val="005B35E2"/>
    <w:rsid w:val="005E1EC0"/>
    <w:rsid w:val="005F08A8"/>
    <w:rsid w:val="0062338D"/>
    <w:rsid w:val="00643F40"/>
    <w:rsid w:val="006554EA"/>
    <w:rsid w:val="00677CA7"/>
    <w:rsid w:val="006F3999"/>
    <w:rsid w:val="0072263F"/>
    <w:rsid w:val="0075691D"/>
    <w:rsid w:val="007A1EE1"/>
    <w:rsid w:val="007A5B7D"/>
    <w:rsid w:val="00817A0C"/>
    <w:rsid w:val="00823334"/>
    <w:rsid w:val="008572AE"/>
    <w:rsid w:val="00857762"/>
    <w:rsid w:val="00997E22"/>
    <w:rsid w:val="009E5169"/>
    <w:rsid w:val="00A032F0"/>
    <w:rsid w:val="00A04C71"/>
    <w:rsid w:val="00A33219"/>
    <w:rsid w:val="00A35981"/>
    <w:rsid w:val="00A54541"/>
    <w:rsid w:val="00A806DE"/>
    <w:rsid w:val="00A83DE2"/>
    <w:rsid w:val="00AA5BAE"/>
    <w:rsid w:val="00AC7F11"/>
    <w:rsid w:val="00AD165D"/>
    <w:rsid w:val="00B06158"/>
    <w:rsid w:val="00B16A46"/>
    <w:rsid w:val="00B22F0E"/>
    <w:rsid w:val="00B452B9"/>
    <w:rsid w:val="00B50EB9"/>
    <w:rsid w:val="00B91F09"/>
    <w:rsid w:val="00B9285D"/>
    <w:rsid w:val="00BA1996"/>
    <w:rsid w:val="00BA5B04"/>
    <w:rsid w:val="00C0303E"/>
    <w:rsid w:val="00C344ED"/>
    <w:rsid w:val="00C36810"/>
    <w:rsid w:val="00C474CA"/>
    <w:rsid w:val="00C63F31"/>
    <w:rsid w:val="00C96F1C"/>
    <w:rsid w:val="00CA2609"/>
    <w:rsid w:val="00CD4DA6"/>
    <w:rsid w:val="00CE1AC1"/>
    <w:rsid w:val="00CE7261"/>
    <w:rsid w:val="00D568E1"/>
    <w:rsid w:val="00D93846"/>
    <w:rsid w:val="00DA2059"/>
    <w:rsid w:val="00E179B8"/>
    <w:rsid w:val="00E35488"/>
    <w:rsid w:val="00E42A0A"/>
    <w:rsid w:val="00E81BC4"/>
    <w:rsid w:val="00EB1078"/>
    <w:rsid w:val="00F24E58"/>
    <w:rsid w:val="00F54927"/>
    <w:rsid w:val="00FA2B67"/>
    <w:rsid w:val="00FD7F30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7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pp-headline-item">
    <w:name w:val="pp-headline-item"/>
    <w:basedOn w:val="DefaultParagraphFont"/>
    <w:rsid w:val="000B18B6"/>
  </w:style>
  <w:style w:type="character" w:styleId="CommentReference">
    <w:name w:val="annotation reference"/>
    <w:basedOn w:val="DefaultParagraphFont"/>
    <w:uiPriority w:val="99"/>
    <w:semiHidden/>
    <w:unhideWhenUsed/>
    <w:rsid w:val="00B5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B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B9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B9"/>
    <w:rPr>
      <w:rFonts w:cs="Times New Roman"/>
      <w:b/>
      <w:bCs/>
      <w:color w:val="000000" w:themeColor="text1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customStyle="1" w:styleId="pp-headline-item">
    <w:name w:val="pp-headline-item"/>
    <w:basedOn w:val="DefaultParagraphFont"/>
    <w:rsid w:val="000B18B6"/>
  </w:style>
  <w:style w:type="character" w:styleId="CommentReference">
    <w:name w:val="annotation reference"/>
    <w:basedOn w:val="DefaultParagraphFont"/>
    <w:uiPriority w:val="99"/>
    <w:semiHidden/>
    <w:unhideWhenUsed/>
    <w:rsid w:val="00B5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B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B9"/>
    <w:rPr>
      <w:rFonts w:cs="Times New Roman"/>
      <w:color w:val="000000" w:themeColor="text1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B9"/>
    <w:rPr>
      <w:rFonts w:cs="Times New Roman"/>
      <w:b/>
      <w:bCs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A011B8C7404C33AD4F0BF47C11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DD220-40FC-4717-A6D9-19F985C19A55}"/>
      </w:docPartPr>
      <w:docPartBody>
        <w:p w:rsidR="004D5E0B" w:rsidRDefault="00F00B32">
          <w:pPr>
            <w:pStyle w:val="B5A011B8C7404C33AD4F0BF47C11E06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77E2F0874944293B73E0FD94F81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98D69-B2D9-43D6-A1E0-C93471326F28}"/>
      </w:docPartPr>
      <w:docPartBody>
        <w:p w:rsidR="004D5E0B" w:rsidRDefault="00F00B32">
          <w:pPr>
            <w:pStyle w:val="677E2F0874944293B73E0FD94F813D6B"/>
          </w:pPr>
          <w:r>
            <w:t>[Type your name]</w:t>
          </w:r>
        </w:p>
      </w:docPartBody>
    </w:docPart>
    <w:docPart>
      <w:docPartPr>
        <w:name w:val="440ACFC0F8734485909CB6225361A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602B1-C8A4-4B9B-A8E4-852CA0198045}"/>
      </w:docPartPr>
      <w:docPartBody>
        <w:p w:rsidR="004D5E0B" w:rsidRDefault="00F00B32">
          <w:pPr>
            <w:pStyle w:val="440ACFC0F8734485909CB6225361ABC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4F6987979A5E49F79910BAC2E09A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0BEE0-B174-4BA2-A99C-2B9C05EEFD80}"/>
      </w:docPartPr>
      <w:docPartBody>
        <w:p w:rsidR="004D5E0B" w:rsidRDefault="00172A4D" w:rsidP="00172A4D">
          <w:pPr>
            <w:pStyle w:val="4F6987979A5E49F79910BAC2E09A6566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61DF91B42F974151A345FF241AB1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CC6C4-814C-42A2-BFF1-13D7AFC6F62B}"/>
      </w:docPartPr>
      <w:docPartBody>
        <w:p w:rsidR="004D5E0B" w:rsidRDefault="00172A4D" w:rsidP="00172A4D">
          <w:pPr>
            <w:pStyle w:val="61DF91B42F974151A345FF241AB1653A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4D"/>
    <w:rsid w:val="00172A4D"/>
    <w:rsid w:val="00361EF9"/>
    <w:rsid w:val="004C3EAE"/>
    <w:rsid w:val="004D5E0B"/>
    <w:rsid w:val="005D06BA"/>
    <w:rsid w:val="006254FF"/>
    <w:rsid w:val="006E7E81"/>
    <w:rsid w:val="007762C8"/>
    <w:rsid w:val="008A594D"/>
    <w:rsid w:val="00A1184E"/>
    <w:rsid w:val="00BB7DE0"/>
    <w:rsid w:val="00E6789B"/>
    <w:rsid w:val="00EA379B"/>
    <w:rsid w:val="00F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5A011B8C7404C33AD4F0BF47C11E060">
    <w:name w:val="B5A011B8C7404C33AD4F0BF47C11E060"/>
  </w:style>
  <w:style w:type="paragraph" w:customStyle="1" w:styleId="677E2F0874944293B73E0FD94F813D6B">
    <w:name w:val="677E2F0874944293B73E0FD94F813D6B"/>
  </w:style>
  <w:style w:type="paragraph" w:customStyle="1" w:styleId="6F6BA53458294F8DA8450BB468D04F9C">
    <w:name w:val="6F6BA53458294F8DA8450BB468D04F9C"/>
  </w:style>
  <w:style w:type="paragraph" w:customStyle="1" w:styleId="C205CDCE723740C6900A8EB8D76BAF76">
    <w:name w:val="C205CDCE723740C6900A8EB8D76BAF76"/>
  </w:style>
  <w:style w:type="paragraph" w:customStyle="1" w:styleId="849852AB8A444ADEADC5BF1E2054B9AC">
    <w:name w:val="849852AB8A444ADEADC5BF1E2054B9AC"/>
  </w:style>
  <w:style w:type="paragraph" w:customStyle="1" w:styleId="BFD735ECC46A41EBB7CDC7FC9525BF75">
    <w:name w:val="BFD735ECC46A41EBB7CDC7FC9525BF75"/>
  </w:style>
  <w:style w:type="paragraph" w:customStyle="1" w:styleId="FE15D15EE6D5468D878146E4C3C3B433">
    <w:name w:val="FE15D15EE6D5468D878146E4C3C3B433"/>
  </w:style>
  <w:style w:type="paragraph" w:customStyle="1" w:styleId="938999AEBA234730B0FF7D39CBC14A3A">
    <w:name w:val="938999AEBA234730B0FF7D39CBC14A3A"/>
  </w:style>
  <w:style w:type="paragraph" w:customStyle="1" w:styleId="SubsectionDate">
    <w:name w:val="Subsection Date"/>
    <w:basedOn w:val="Normal"/>
    <w:link w:val="SubsectionDateChar"/>
    <w:uiPriority w:val="4"/>
    <w:qFormat/>
    <w:rsid w:val="00172A4D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72A4D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AEE1C192E616471D9339DDB94FC441C1">
    <w:name w:val="AEE1C192E616471D9339DDB94FC441C1"/>
  </w:style>
  <w:style w:type="paragraph" w:customStyle="1" w:styleId="655E75D707314B2A8AF3D20E5FC13190">
    <w:name w:val="655E75D707314B2A8AF3D20E5FC13190"/>
  </w:style>
  <w:style w:type="paragraph" w:customStyle="1" w:styleId="8524345196E94673A88469DC56B43E51">
    <w:name w:val="8524345196E94673A88469DC56B43E51"/>
  </w:style>
  <w:style w:type="paragraph" w:customStyle="1" w:styleId="1F9E45F58B334A1E964A33B2A2958EC2">
    <w:name w:val="1F9E45F58B334A1E964A33B2A2958EC2"/>
  </w:style>
  <w:style w:type="paragraph" w:customStyle="1" w:styleId="3003308EC47042F680342B42188909CC">
    <w:name w:val="3003308EC47042F680342B42188909CC"/>
  </w:style>
  <w:style w:type="paragraph" w:customStyle="1" w:styleId="440ACFC0F8734485909CB6225361ABCD">
    <w:name w:val="440ACFC0F8734485909CB6225361ABCD"/>
  </w:style>
  <w:style w:type="paragraph" w:customStyle="1" w:styleId="32E492CB2EA44507AF35F94C095848E2">
    <w:name w:val="32E492CB2EA44507AF35F94C095848E2"/>
  </w:style>
  <w:style w:type="paragraph" w:customStyle="1" w:styleId="CB55F766291E4BC4AE5EE1587A6AA6C1">
    <w:name w:val="CB55F766291E4BC4AE5EE1587A6AA6C1"/>
  </w:style>
  <w:style w:type="paragraph" w:customStyle="1" w:styleId="F8ACB81AE2DD41ED8F1F2DD194F41CB9">
    <w:name w:val="F8ACB81AE2DD41ED8F1F2DD194F41CB9"/>
  </w:style>
  <w:style w:type="paragraph" w:customStyle="1" w:styleId="2E21FE05FA994C598CABDDF38D426C04">
    <w:name w:val="2E21FE05FA994C598CABDDF38D426C04"/>
    <w:rsid w:val="00172A4D"/>
  </w:style>
  <w:style w:type="paragraph" w:customStyle="1" w:styleId="EE68A025DA56400DAF72CC876AC80BDE">
    <w:name w:val="EE68A025DA56400DAF72CC876AC80BDE"/>
    <w:rsid w:val="00172A4D"/>
  </w:style>
  <w:style w:type="paragraph" w:customStyle="1" w:styleId="21F5D7D2BBC2428AA1F04650D383F907">
    <w:name w:val="21F5D7D2BBC2428AA1F04650D383F907"/>
    <w:rsid w:val="00172A4D"/>
  </w:style>
  <w:style w:type="paragraph" w:customStyle="1" w:styleId="4F6987979A5E49F79910BAC2E09A6566">
    <w:name w:val="4F6987979A5E49F79910BAC2E09A6566"/>
    <w:rsid w:val="00172A4D"/>
  </w:style>
  <w:style w:type="paragraph" w:customStyle="1" w:styleId="4BA04C7E69E247B6B53A8B018C9F5D65">
    <w:name w:val="4BA04C7E69E247B6B53A8B018C9F5D65"/>
    <w:rsid w:val="00172A4D"/>
  </w:style>
  <w:style w:type="paragraph" w:customStyle="1" w:styleId="E00CDC96BAB2427CB4FA5FCAF03561C5">
    <w:name w:val="E00CDC96BAB2427CB4FA5FCAF03561C5"/>
    <w:rsid w:val="00172A4D"/>
  </w:style>
  <w:style w:type="paragraph" w:customStyle="1" w:styleId="61DF91B42F974151A345FF241AB1653A">
    <w:name w:val="61DF91B42F974151A345FF241AB1653A"/>
    <w:rsid w:val="00172A4D"/>
  </w:style>
  <w:style w:type="paragraph" w:customStyle="1" w:styleId="82C7D31069C7464EA58872FBF9D34F66">
    <w:name w:val="82C7D31069C7464EA58872FBF9D34F66"/>
    <w:rsid w:val="00172A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5A011B8C7404C33AD4F0BF47C11E060">
    <w:name w:val="B5A011B8C7404C33AD4F0BF47C11E060"/>
  </w:style>
  <w:style w:type="paragraph" w:customStyle="1" w:styleId="677E2F0874944293B73E0FD94F813D6B">
    <w:name w:val="677E2F0874944293B73E0FD94F813D6B"/>
  </w:style>
  <w:style w:type="paragraph" w:customStyle="1" w:styleId="6F6BA53458294F8DA8450BB468D04F9C">
    <w:name w:val="6F6BA53458294F8DA8450BB468D04F9C"/>
  </w:style>
  <w:style w:type="paragraph" w:customStyle="1" w:styleId="C205CDCE723740C6900A8EB8D76BAF76">
    <w:name w:val="C205CDCE723740C6900A8EB8D76BAF76"/>
  </w:style>
  <w:style w:type="paragraph" w:customStyle="1" w:styleId="849852AB8A444ADEADC5BF1E2054B9AC">
    <w:name w:val="849852AB8A444ADEADC5BF1E2054B9AC"/>
  </w:style>
  <w:style w:type="paragraph" w:customStyle="1" w:styleId="BFD735ECC46A41EBB7CDC7FC9525BF75">
    <w:name w:val="BFD735ECC46A41EBB7CDC7FC9525BF75"/>
  </w:style>
  <w:style w:type="paragraph" w:customStyle="1" w:styleId="FE15D15EE6D5468D878146E4C3C3B433">
    <w:name w:val="FE15D15EE6D5468D878146E4C3C3B433"/>
  </w:style>
  <w:style w:type="paragraph" w:customStyle="1" w:styleId="938999AEBA234730B0FF7D39CBC14A3A">
    <w:name w:val="938999AEBA234730B0FF7D39CBC14A3A"/>
  </w:style>
  <w:style w:type="paragraph" w:customStyle="1" w:styleId="SubsectionDate">
    <w:name w:val="Subsection Date"/>
    <w:basedOn w:val="Normal"/>
    <w:link w:val="SubsectionDateChar"/>
    <w:uiPriority w:val="4"/>
    <w:qFormat/>
    <w:rsid w:val="00172A4D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172A4D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AEE1C192E616471D9339DDB94FC441C1">
    <w:name w:val="AEE1C192E616471D9339DDB94FC441C1"/>
  </w:style>
  <w:style w:type="paragraph" w:customStyle="1" w:styleId="655E75D707314B2A8AF3D20E5FC13190">
    <w:name w:val="655E75D707314B2A8AF3D20E5FC13190"/>
  </w:style>
  <w:style w:type="paragraph" w:customStyle="1" w:styleId="8524345196E94673A88469DC56B43E51">
    <w:name w:val="8524345196E94673A88469DC56B43E51"/>
  </w:style>
  <w:style w:type="paragraph" w:customStyle="1" w:styleId="1F9E45F58B334A1E964A33B2A2958EC2">
    <w:name w:val="1F9E45F58B334A1E964A33B2A2958EC2"/>
  </w:style>
  <w:style w:type="paragraph" w:customStyle="1" w:styleId="3003308EC47042F680342B42188909CC">
    <w:name w:val="3003308EC47042F680342B42188909CC"/>
  </w:style>
  <w:style w:type="paragraph" w:customStyle="1" w:styleId="440ACFC0F8734485909CB6225361ABCD">
    <w:name w:val="440ACFC0F8734485909CB6225361ABCD"/>
  </w:style>
  <w:style w:type="paragraph" w:customStyle="1" w:styleId="32E492CB2EA44507AF35F94C095848E2">
    <w:name w:val="32E492CB2EA44507AF35F94C095848E2"/>
  </w:style>
  <w:style w:type="paragraph" w:customStyle="1" w:styleId="CB55F766291E4BC4AE5EE1587A6AA6C1">
    <w:name w:val="CB55F766291E4BC4AE5EE1587A6AA6C1"/>
  </w:style>
  <w:style w:type="paragraph" w:customStyle="1" w:styleId="F8ACB81AE2DD41ED8F1F2DD194F41CB9">
    <w:name w:val="F8ACB81AE2DD41ED8F1F2DD194F41CB9"/>
  </w:style>
  <w:style w:type="paragraph" w:customStyle="1" w:styleId="2E21FE05FA994C598CABDDF38D426C04">
    <w:name w:val="2E21FE05FA994C598CABDDF38D426C04"/>
    <w:rsid w:val="00172A4D"/>
  </w:style>
  <w:style w:type="paragraph" w:customStyle="1" w:styleId="EE68A025DA56400DAF72CC876AC80BDE">
    <w:name w:val="EE68A025DA56400DAF72CC876AC80BDE"/>
    <w:rsid w:val="00172A4D"/>
  </w:style>
  <w:style w:type="paragraph" w:customStyle="1" w:styleId="21F5D7D2BBC2428AA1F04650D383F907">
    <w:name w:val="21F5D7D2BBC2428AA1F04650D383F907"/>
    <w:rsid w:val="00172A4D"/>
  </w:style>
  <w:style w:type="paragraph" w:customStyle="1" w:styleId="4F6987979A5E49F79910BAC2E09A6566">
    <w:name w:val="4F6987979A5E49F79910BAC2E09A6566"/>
    <w:rsid w:val="00172A4D"/>
  </w:style>
  <w:style w:type="paragraph" w:customStyle="1" w:styleId="4BA04C7E69E247B6B53A8B018C9F5D65">
    <w:name w:val="4BA04C7E69E247B6B53A8B018C9F5D65"/>
    <w:rsid w:val="00172A4D"/>
  </w:style>
  <w:style w:type="paragraph" w:customStyle="1" w:styleId="E00CDC96BAB2427CB4FA5FCAF03561C5">
    <w:name w:val="E00CDC96BAB2427CB4FA5FCAF03561C5"/>
    <w:rsid w:val="00172A4D"/>
  </w:style>
  <w:style w:type="paragraph" w:customStyle="1" w:styleId="61DF91B42F974151A345FF241AB1653A">
    <w:name w:val="61DF91B42F974151A345FF241AB1653A"/>
    <w:rsid w:val="00172A4D"/>
  </w:style>
  <w:style w:type="paragraph" w:customStyle="1" w:styleId="82C7D31069C7464EA58872FBF9D34F66">
    <w:name w:val="82C7D31069C7464EA58872FBF9D34F66"/>
    <w:rsid w:val="00172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3888BE-01F3-4559-87B3-A636A1494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011A8-0B20-4B5A-89DD-C2AD2A54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0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Mobile-Latham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Seton</dc:creator>
  <cp:lastModifiedBy>d620086</cp:lastModifiedBy>
  <cp:revision>2</cp:revision>
  <dcterms:created xsi:type="dcterms:W3CDTF">2012-06-04T05:49:00Z</dcterms:created>
  <dcterms:modified xsi:type="dcterms:W3CDTF">2012-06-04T05:49:00Z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